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F6456" w14:textId="1B620AC0" w:rsidR="009B3E2E" w:rsidRPr="00D6290F" w:rsidRDefault="009B3E2E" w:rsidP="002A1880">
      <w:pPr>
        <w:pStyle w:val="Title"/>
        <w:rPr>
          <w:b/>
          <w:bCs/>
          <w:color w:val="4472C4" w:themeColor="accent1"/>
        </w:rPr>
      </w:pPr>
      <w:r w:rsidRPr="00D6290F">
        <w:rPr>
          <w:b/>
          <w:bCs/>
          <w:color w:val="4472C4" w:themeColor="accent1"/>
        </w:rPr>
        <w:t>COUCHBASE EVENTING SPECIFICATION</w:t>
      </w:r>
    </w:p>
    <w:p w14:paraId="0B67388E" w14:textId="77777777" w:rsidR="00D6290F" w:rsidRDefault="00D6290F" w:rsidP="009B3E2E"/>
    <w:p w14:paraId="36E3F7F9" w14:textId="549884EF" w:rsidR="006E3502" w:rsidRDefault="00CA3362">
      <w:pPr>
        <w:pStyle w:val="TOC1"/>
        <w:tabs>
          <w:tab w:val="right" w:leader="underscore" w:pos="9350"/>
        </w:tabs>
        <w:rPr>
          <w:rFonts w:eastAsiaTheme="minorEastAsia" w:cstheme="minorBidi"/>
          <w:b w:val="0"/>
          <w:bCs w:val="0"/>
          <w:caps w:val="0"/>
          <w:noProof/>
          <w:sz w:val="24"/>
          <w:szCs w:val="24"/>
        </w:rPr>
      </w:pPr>
      <w:r>
        <w:rPr>
          <w:b w:val="0"/>
          <w:bCs w:val="0"/>
          <w:caps w:val="0"/>
        </w:rPr>
        <w:fldChar w:fldCharType="begin"/>
      </w:r>
      <w:r>
        <w:rPr>
          <w:b w:val="0"/>
          <w:bCs w:val="0"/>
          <w:caps w:val="0"/>
        </w:rPr>
        <w:instrText xml:space="preserve"> TOC \o "1-3" \h \z </w:instrText>
      </w:r>
      <w:r>
        <w:rPr>
          <w:b w:val="0"/>
          <w:bCs w:val="0"/>
          <w:caps w:val="0"/>
        </w:rPr>
        <w:fldChar w:fldCharType="separate"/>
      </w:r>
      <w:hyperlink w:anchor="_Toc42125179" w:history="1">
        <w:r w:rsidR="006E3502" w:rsidRPr="006A34CE">
          <w:rPr>
            <w:rStyle w:val="Hyperlink"/>
            <w:noProof/>
          </w:rPr>
          <w:t>Introduction</w:t>
        </w:r>
        <w:r w:rsidR="006E3502">
          <w:rPr>
            <w:noProof/>
            <w:webHidden/>
          </w:rPr>
          <w:tab/>
        </w:r>
        <w:r w:rsidR="006E3502">
          <w:rPr>
            <w:noProof/>
            <w:webHidden/>
          </w:rPr>
          <w:fldChar w:fldCharType="begin"/>
        </w:r>
        <w:r w:rsidR="006E3502">
          <w:rPr>
            <w:noProof/>
            <w:webHidden/>
          </w:rPr>
          <w:instrText xml:space="preserve"> PAGEREF _Toc42125179 \h </w:instrText>
        </w:r>
        <w:r w:rsidR="006E3502">
          <w:rPr>
            <w:noProof/>
            <w:webHidden/>
          </w:rPr>
        </w:r>
        <w:r w:rsidR="006E3502">
          <w:rPr>
            <w:noProof/>
            <w:webHidden/>
          </w:rPr>
          <w:fldChar w:fldCharType="separate"/>
        </w:r>
        <w:r w:rsidR="00A36276">
          <w:rPr>
            <w:noProof/>
            <w:webHidden/>
          </w:rPr>
          <w:t>2</w:t>
        </w:r>
        <w:r w:rsidR="006E3502">
          <w:rPr>
            <w:noProof/>
            <w:webHidden/>
          </w:rPr>
          <w:fldChar w:fldCharType="end"/>
        </w:r>
      </w:hyperlink>
    </w:p>
    <w:p w14:paraId="62ACDDCD" w14:textId="37BAD084" w:rsidR="006E3502" w:rsidRDefault="00283DC1">
      <w:pPr>
        <w:pStyle w:val="TOC1"/>
        <w:tabs>
          <w:tab w:val="right" w:leader="underscore" w:pos="9350"/>
        </w:tabs>
        <w:rPr>
          <w:rFonts w:eastAsiaTheme="minorEastAsia" w:cstheme="minorBidi"/>
          <w:b w:val="0"/>
          <w:bCs w:val="0"/>
          <w:caps w:val="0"/>
          <w:noProof/>
          <w:sz w:val="24"/>
          <w:szCs w:val="24"/>
        </w:rPr>
      </w:pPr>
      <w:hyperlink w:anchor="_Toc42125180" w:history="1">
        <w:r w:rsidR="006E3502" w:rsidRPr="006A34CE">
          <w:rPr>
            <w:rStyle w:val="Hyperlink"/>
            <w:noProof/>
          </w:rPr>
          <w:t>Handler Signatures</w:t>
        </w:r>
        <w:r w:rsidR="006E3502">
          <w:rPr>
            <w:noProof/>
            <w:webHidden/>
          </w:rPr>
          <w:tab/>
        </w:r>
        <w:r w:rsidR="006E3502">
          <w:rPr>
            <w:noProof/>
            <w:webHidden/>
          </w:rPr>
          <w:fldChar w:fldCharType="begin"/>
        </w:r>
        <w:r w:rsidR="006E3502">
          <w:rPr>
            <w:noProof/>
            <w:webHidden/>
          </w:rPr>
          <w:instrText xml:space="preserve"> PAGEREF _Toc42125180 \h </w:instrText>
        </w:r>
        <w:r w:rsidR="006E3502">
          <w:rPr>
            <w:noProof/>
            <w:webHidden/>
          </w:rPr>
        </w:r>
        <w:r w:rsidR="006E3502">
          <w:rPr>
            <w:noProof/>
            <w:webHidden/>
          </w:rPr>
          <w:fldChar w:fldCharType="separate"/>
        </w:r>
        <w:r w:rsidR="00A36276">
          <w:rPr>
            <w:noProof/>
            <w:webHidden/>
          </w:rPr>
          <w:t>2</w:t>
        </w:r>
        <w:r w:rsidR="006E3502">
          <w:rPr>
            <w:noProof/>
            <w:webHidden/>
          </w:rPr>
          <w:fldChar w:fldCharType="end"/>
        </w:r>
      </w:hyperlink>
    </w:p>
    <w:p w14:paraId="1CC5F337" w14:textId="2A7C922E" w:rsidR="006E3502" w:rsidRDefault="00283DC1">
      <w:pPr>
        <w:pStyle w:val="TOC1"/>
        <w:tabs>
          <w:tab w:val="right" w:leader="underscore" w:pos="9350"/>
        </w:tabs>
        <w:rPr>
          <w:rFonts w:eastAsiaTheme="minorEastAsia" w:cstheme="minorBidi"/>
          <w:b w:val="0"/>
          <w:bCs w:val="0"/>
          <w:caps w:val="0"/>
          <w:noProof/>
          <w:sz w:val="24"/>
          <w:szCs w:val="24"/>
        </w:rPr>
      </w:pPr>
      <w:hyperlink w:anchor="_Toc42125181" w:history="1">
        <w:r w:rsidR="006E3502" w:rsidRPr="006A34CE">
          <w:rPr>
            <w:rStyle w:val="Hyperlink"/>
            <w:noProof/>
          </w:rPr>
          <w:t>Operations</w:t>
        </w:r>
        <w:r w:rsidR="006E3502">
          <w:rPr>
            <w:noProof/>
            <w:webHidden/>
          </w:rPr>
          <w:tab/>
        </w:r>
        <w:r w:rsidR="006E3502">
          <w:rPr>
            <w:noProof/>
            <w:webHidden/>
          </w:rPr>
          <w:fldChar w:fldCharType="begin"/>
        </w:r>
        <w:r w:rsidR="006E3502">
          <w:rPr>
            <w:noProof/>
            <w:webHidden/>
          </w:rPr>
          <w:instrText xml:space="preserve"> PAGEREF _Toc42125181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7110547A" w14:textId="1DD90067" w:rsidR="006E3502" w:rsidRDefault="00283DC1">
      <w:pPr>
        <w:pStyle w:val="TOC2"/>
        <w:tabs>
          <w:tab w:val="right" w:leader="underscore" w:pos="9350"/>
        </w:tabs>
        <w:rPr>
          <w:rFonts w:eastAsiaTheme="minorEastAsia" w:cstheme="minorBidi"/>
          <w:smallCaps w:val="0"/>
          <w:noProof/>
          <w:sz w:val="24"/>
          <w:szCs w:val="24"/>
        </w:rPr>
      </w:pPr>
      <w:hyperlink w:anchor="_Toc42125182" w:history="1">
        <w:r w:rsidR="006E3502" w:rsidRPr="006A34CE">
          <w:rPr>
            <w:rStyle w:val="Hyperlink"/>
            <w:noProof/>
          </w:rPr>
          <w:t>Deploy</w:t>
        </w:r>
        <w:r w:rsidR="006E3502">
          <w:rPr>
            <w:noProof/>
            <w:webHidden/>
          </w:rPr>
          <w:tab/>
        </w:r>
        <w:r w:rsidR="006E3502">
          <w:rPr>
            <w:noProof/>
            <w:webHidden/>
          </w:rPr>
          <w:fldChar w:fldCharType="begin"/>
        </w:r>
        <w:r w:rsidR="006E3502">
          <w:rPr>
            <w:noProof/>
            <w:webHidden/>
          </w:rPr>
          <w:instrText xml:space="preserve"> PAGEREF _Toc42125182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1A85C1CF" w14:textId="46A3738D" w:rsidR="006E3502" w:rsidRDefault="00283DC1">
      <w:pPr>
        <w:pStyle w:val="TOC3"/>
        <w:tabs>
          <w:tab w:val="right" w:leader="underscore" w:pos="9350"/>
        </w:tabs>
        <w:rPr>
          <w:rFonts w:eastAsiaTheme="minorEastAsia" w:cstheme="minorBidi"/>
          <w:i w:val="0"/>
          <w:iCs w:val="0"/>
          <w:noProof/>
          <w:sz w:val="24"/>
          <w:szCs w:val="24"/>
        </w:rPr>
      </w:pPr>
      <w:hyperlink w:anchor="_Toc42125183" w:history="1">
        <w:r w:rsidR="006E3502" w:rsidRPr="006A34CE">
          <w:rPr>
            <w:rStyle w:val="Hyperlink"/>
            <w:noProof/>
          </w:rPr>
          <w:t>Deploy from Start</w:t>
        </w:r>
        <w:r w:rsidR="006E3502">
          <w:rPr>
            <w:noProof/>
            <w:webHidden/>
          </w:rPr>
          <w:tab/>
        </w:r>
        <w:r w:rsidR="006E3502">
          <w:rPr>
            <w:noProof/>
            <w:webHidden/>
          </w:rPr>
          <w:fldChar w:fldCharType="begin"/>
        </w:r>
        <w:r w:rsidR="006E3502">
          <w:rPr>
            <w:noProof/>
            <w:webHidden/>
          </w:rPr>
          <w:instrText xml:space="preserve"> PAGEREF _Toc42125183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1868F4D9" w14:textId="725B60AB" w:rsidR="006E3502" w:rsidRDefault="00283DC1">
      <w:pPr>
        <w:pStyle w:val="TOC3"/>
        <w:tabs>
          <w:tab w:val="right" w:leader="underscore" w:pos="9350"/>
        </w:tabs>
        <w:rPr>
          <w:rFonts w:eastAsiaTheme="minorEastAsia" w:cstheme="minorBidi"/>
          <w:i w:val="0"/>
          <w:iCs w:val="0"/>
          <w:noProof/>
          <w:sz w:val="24"/>
          <w:szCs w:val="24"/>
        </w:rPr>
      </w:pPr>
      <w:hyperlink w:anchor="_Toc42125184" w:history="1">
        <w:r w:rsidR="006E3502" w:rsidRPr="006A34CE">
          <w:rPr>
            <w:rStyle w:val="Hyperlink"/>
            <w:noProof/>
          </w:rPr>
          <w:t>Deploy from Now</w:t>
        </w:r>
        <w:r w:rsidR="006E3502">
          <w:rPr>
            <w:noProof/>
            <w:webHidden/>
          </w:rPr>
          <w:tab/>
        </w:r>
        <w:r w:rsidR="006E3502">
          <w:rPr>
            <w:noProof/>
            <w:webHidden/>
          </w:rPr>
          <w:fldChar w:fldCharType="begin"/>
        </w:r>
        <w:r w:rsidR="006E3502">
          <w:rPr>
            <w:noProof/>
            <w:webHidden/>
          </w:rPr>
          <w:instrText xml:space="preserve"> PAGEREF _Toc42125184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0D85E9B9" w14:textId="13A2405A" w:rsidR="006E3502" w:rsidRDefault="00283DC1">
      <w:pPr>
        <w:pStyle w:val="TOC2"/>
        <w:tabs>
          <w:tab w:val="right" w:leader="underscore" w:pos="9350"/>
        </w:tabs>
        <w:rPr>
          <w:rFonts w:eastAsiaTheme="minorEastAsia" w:cstheme="minorBidi"/>
          <w:smallCaps w:val="0"/>
          <w:noProof/>
          <w:sz w:val="24"/>
          <w:szCs w:val="24"/>
        </w:rPr>
      </w:pPr>
      <w:hyperlink w:anchor="_Toc42125185" w:history="1">
        <w:r w:rsidR="006E3502" w:rsidRPr="006A34CE">
          <w:rPr>
            <w:rStyle w:val="Hyperlink"/>
            <w:noProof/>
          </w:rPr>
          <w:t>Undeploy</w:t>
        </w:r>
        <w:r w:rsidR="006E3502">
          <w:rPr>
            <w:noProof/>
            <w:webHidden/>
          </w:rPr>
          <w:tab/>
        </w:r>
        <w:r w:rsidR="006E3502">
          <w:rPr>
            <w:noProof/>
            <w:webHidden/>
          </w:rPr>
          <w:fldChar w:fldCharType="begin"/>
        </w:r>
        <w:r w:rsidR="006E3502">
          <w:rPr>
            <w:noProof/>
            <w:webHidden/>
          </w:rPr>
          <w:instrText xml:space="preserve"> PAGEREF _Toc42125185 \h </w:instrText>
        </w:r>
        <w:r w:rsidR="006E3502">
          <w:rPr>
            <w:noProof/>
            <w:webHidden/>
          </w:rPr>
        </w:r>
        <w:r w:rsidR="006E3502">
          <w:rPr>
            <w:noProof/>
            <w:webHidden/>
          </w:rPr>
          <w:fldChar w:fldCharType="separate"/>
        </w:r>
        <w:r w:rsidR="00A36276">
          <w:rPr>
            <w:noProof/>
            <w:webHidden/>
          </w:rPr>
          <w:t>3</w:t>
        </w:r>
        <w:r w:rsidR="006E3502">
          <w:rPr>
            <w:noProof/>
            <w:webHidden/>
          </w:rPr>
          <w:fldChar w:fldCharType="end"/>
        </w:r>
      </w:hyperlink>
    </w:p>
    <w:p w14:paraId="65641D38" w14:textId="49ABC18B" w:rsidR="006E3502" w:rsidRDefault="00283DC1">
      <w:pPr>
        <w:pStyle w:val="TOC2"/>
        <w:tabs>
          <w:tab w:val="right" w:leader="underscore" w:pos="9350"/>
        </w:tabs>
        <w:rPr>
          <w:rFonts w:eastAsiaTheme="minorEastAsia" w:cstheme="minorBidi"/>
          <w:smallCaps w:val="0"/>
          <w:noProof/>
          <w:sz w:val="24"/>
          <w:szCs w:val="24"/>
        </w:rPr>
      </w:pPr>
      <w:hyperlink w:anchor="_Toc42125186" w:history="1">
        <w:r w:rsidR="006E3502" w:rsidRPr="006A34CE">
          <w:rPr>
            <w:rStyle w:val="Hyperlink"/>
            <w:noProof/>
          </w:rPr>
          <w:t>Pause</w:t>
        </w:r>
        <w:r w:rsidR="006E3502">
          <w:rPr>
            <w:noProof/>
            <w:webHidden/>
          </w:rPr>
          <w:tab/>
        </w:r>
        <w:r w:rsidR="006E3502">
          <w:rPr>
            <w:noProof/>
            <w:webHidden/>
          </w:rPr>
          <w:fldChar w:fldCharType="begin"/>
        </w:r>
        <w:r w:rsidR="006E3502">
          <w:rPr>
            <w:noProof/>
            <w:webHidden/>
          </w:rPr>
          <w:instrText xml:space="preserve"> PAGEREF _Toc42125186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4CC1E454" w14:textId="1D9DB018" w:rsidR="006E3502" w:rsidRDefault="00283DC1">
      <w:pPr>
        <w:pStyle w:val="TOC2"/>
        <w:tabs>
          <w:tab w:val="right" w:leader="underscore" w:pos="9350"/>
        </w:tabs>
        <w:rPr>
          <w:rFonts w:eastAsiaTheme="minorEastAsia" w:cstheme="minorBidi"/>
          <w:smallCaps w:val="0"/>
          <w:noProof/>
          <w:sz w:val="24"/>
          <w:szCs w:val="24"/>
        </w:rPr>
      </w:pPr>
      <w:hyperlink w:anchor="_Toc42125187" w:history="1">
        <w:r w:rsidR="006E3502" w:rsidRPr="006A34CE">
          <w:rPr>
            <w:rStyle w:val="Hyperlink"/>
            <w:noProof/>
          </w:rPr>
          <w:t>Resume</w:t>
        </w:r>
        <w:r w:rsidR="006E3502">
          <w:rPr>
            <w:noProof/>
            <w:webHidden/>
          </w:rPr>
          <w:tab/>
        </w:r>
        <w:r w:rsidR="006E3502">
          <w:rPr>
            <w:noProof/>
            <w:webHidden/>
          </w:rPr>
          <w:fldChar w:fldCharType="begin"/>
        </w:r>
        <w:r w:rsidR="006E3502">
          <w:rPr>
            <w:noProof/>
            <w:webHidden/>
          </w:rPr>
          <w:instrText xml:space="preserve"> PAGEREF _Toc42125187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45615570" w14:textId="585D2C72" w:rsidR="006E3502" w:rsidRDefault="00283DC1">
      <w:pPr>
        <w:pStyle w:val="TOC2"/>
        <w:tabs>
          <w:tab w:val="right" w:leader="underscore" w:pos="9350"/>
        </w:tabs>
        <w:rPr>
          <w:rFonts w:eastAsiaTheme="minorEastAsia" w:cstheme="minorBidi"/>
          <w:smallCaps w:val="0"/>
          <w:noProof/>
          <w:sz w:val="24"/>
          <w:szCs w:val="24"/>
        </w:rPr>
      </w:pPr>
      <w:hyperlink w:anchor="_Toc42125188" w:history="1">
        <w:r w:rsidR="006E3502" w:rsidRPr="006A34CE">
          <w:rPr>
            <w:rStyle w:val="Hyperlink"/>
            <w:noProof/>
          </w:rPr>
          <w:t>Delete</w:t>
        </w:r>
        <w:r w:rsidR="006E3502">
          <w:rPr>
            <w:noProof/>
            <w:webHidden/>
          </w:rPr>
          <w:tab/>
        </w:r>
        <w:r w:rsidR="006E3502">
          <w:rPr>
            <w:noProof/>
            <w:webHidden/>
          </w:rPr>
          <w:fldChar w:fldCharType="begin"/>
        </w:r>
        <w:r w:rsidR="006E3502">
          <w:rPr>
            <w:noProof/>
            <w:webHidden/>
          </w:rPr>
          <w:instrText xml:space="preserve"> PAGEREF _Toc42125188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42178B3F" w14:textId="6641C0B4" w:rsidR="006E3502" w:rsidRDefault="00283DC1">
      <w:pPr>
        <w:pStyle w:val="TOC2"/>
        <w:tabs>
          <w:tab w:val="right" w:leader="underscore" w:pos="9350"/>
        </w:tabs>
        <w:rPr>
          <w:rFonts w:eastAsiaTheme="minorEastAsia" w:cstheme="minorBidi"/>
          <w:smallCaps w:val="0"/>
          <w:noProof/>
          <w:sz w:val="24"/>
          <w:szCs w:val="24"/>
        </w:rPr>
      </w:pPr>
      <w:hyperlink w:anchor="_Toc42125189" w:history="1">
        <w:r w:rsidR="006E3502" w:rsidRPr="006A34CE">
          <w:rPr>
            <w:rStyle w:val="Hyperlink"/>
            <w:noProof/>
          </w:rPr>
          <w:t>Debug</w:t>
        </w:r>
        <w:r w:rsidR="006E3502">
          <w:rPr>
            <w:noProof/>
            <w:webHidden/>
          </w:rPr>
          <w:tab/>
        </w:r>
        <w:r w:rsidR="006E3502">
          <w:rPr>
            <w:noProof/>
            <w:webHidden/>
          </w:rPr>
          <w:fldChar w:fldCharType="begin"/>
        </w:r>
        <w:r w:rsidR="006E3502">
          <w:rPr>
            <w:noProof/>
            <w:webHidden/>
          </w:rPr>
          <w:instrText xml:space="preserve"> PAGEREF _Toc42125189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1C45B666" w14:textId="7A528128" w:rsidR="006E3502" w:rsidRDefault="00283DC1">
      <w:pPr>
        <w:pStyle w:val="TOC1"/>
        <w:tabs>
          <w:tab w:val="right" w:leader="underscore" w:pos="9350"/>
        </w:tabs>
        <w:rPr>
          <w:rFonts w:eastAsiaTheme="minorEastAsia" w:cstheme="minorBidi"/>
          <w:b w:val="0"/>
          <w:bCs w:val="0"/>
          <w:caps w:val="0"/>
          <w:noProof/>
          <w:sz w:val="24"/>
          <w:szCs w:val="24"/>
        </w:rPr>
      </w:pPr>
      <w:hyperlink w:anchor="_Toc42125190" w:history="1">
        <w:r w:rsidR="006E3502" w:rsidRPr="006A34CE">
          <w:rPr>
            <w:rStyle w:val="Hyperlink"/>
            <w:noProof/>
          </w:rPr>
          <w:t>Objects</w:t>
        </w:r>
        <w:r w:rsidR="006E3502">
          <w:rPr>
            <w:noProof/>
            <w:webHidden/>
          </w:rPr>
          <w:tab/>
        </w:r>
        <w:r w:rsidR="006E3502">
          <w:rPr>
            <w:noProof/>
            <w:webHidden/>
          </w:rPr>
          <w:fldChar w:fldCharType="begin"/>
        </w:r>
        <w:r w:rsidR="006E3502">
          <w:rPr>
            <w:noProof/>
            <w:webHidden/>
          </w:rPr>
          <w:instrText xml:space="preserve"> PAGEREF _Toc42125190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3973179C" w14:textId="75BEED5B" w:rsidR="006E3502" w:rsidRDefault="00283DC1">
      <w:pPr>
        <w:pStyle w:val="TOC2"/>
        <w:tabs>
          <w:tab w:val="right" w:leader="underscore" w:pos="9350"/>
        </w:tabs>
        <w:rPr>
          <w:rFonts w:eastAsiaTheme="minorEastAsia" w:cstheme="minorBidi"/>
          <w:smallCaps w:val="0"/>
          <w:noProof/>
          <w:sz w:val="24"/>
          <w:szCs w:val="24"/>
        </w:rPr>
      </w:pPr>
      <w:hyperlink w:anchor="_Toc42125191" w:history="1">
        <w:r w:rsidR="006E3502" w:rsidRPr="006A34CE">
          <w:rPr>
            <w:rStyle w:val="Hyperlink"/>
            <w:noProof/>
          </w:rPr>
          <w:t>Binding</w:t>
        </w:r>
        <w:r w:rsidR="006E3502">
          <w:rPr>
            <w:noProof/>
            <w:webHidden/>
          </w:rPr>
          <w:tab/>
        </w:r>
        <w:r w:rsidR="006E3502">
          <w:rPr>
            <w:noProof/>
            <w:webHidden/>
          </w:rPr>
          <w:fldChar w:fldCharType="begin"/>
        </w:r>
        <w:r w:rsidR="006E3502">
          <w:rPr>
            <w:noProof/>
            <w:webHidden/>
          </w:rPr>
          <w:instrText xml:space="preserve"> PAGEREF _Toc42125191 \h </w:instrText>
        </w:r>
        <w:r w:rsidR="006E3502">
          <w:rPr>
            <w:noProof/>
            <w:webHidden/>
          </w:rPr>
        </w:r>
        <w:r w:rsidR="006E3502">
          <w:rPr>
            <w:noProof/>
            <w:webHidden/>
          </w:rPr>
          <w:fldChar w:fldCharType="separate"/>
        </w:r>
        <w:r w:rsidR="00A36276">
          <w:rPr>
            <w:noProof/>
            <w:webHidden/>
          </w:rPr>
          <w:t>4</w:t>
        </w:r>
        <w:r w:rsidR="006E3502">
          <w:rPr>
            <w:noProof/>
            <w:webHidden/>
          </w:rPr>
          <w:fldChar w:fldCharType="end"/>
        </w:r>
      </w:hyperlink>
    </w:p>
    <w:p w14:paraId="0F5D8A20" w14:textId="1EE075D1" w:rsidR="006E3502" w:rsidRDefault="00283DC1">
      <w:pPr>
        <w:pStyle w:val="TOC3"/>
        <w:tabs>
          <w:tab w:val="right" w:leader="underscore" w:pos="9350"/>
        </w:tabs>
        <w:rPr>
          <w:rFonts w:eastAsiaTheme="minorEastAsia" w:cstheme="minorBidi"/>
          <w:i w:val="0"/>
          <w:iCs w:val="0"/>
          <w:noProof/>
          <w:sz w:val="24"/>
          <w:szCs w:val="24"/>
        </w:rPr>
      </w:pPr>
      <w:hyperlink w:anchor="_Toc42125192" w:history="1">
        <w:r w:rsidR="006E3502" w:rsidRPr="006A34CE">
          <w:rPr>
            <w:rStyle w:val="Hyperlink"/>
            <w:noProof/>
          </w:rPr>
          <w:t>Bucket Bindings</w:t>
        </w:r>
        <w:r w:rsidR="006E3502">
          <w:rPr>
            <w:noProof/>
            <w:webHidden/>
          </w:rPr>
          <w:tab/>
        </w:r>
        <w:r w:rsidR="006E3502">
          <w:rPr>
            <w:noProof/>
            <w:webHidden/>
          </w:rPr>
          <w:fldChar w:fldCharType="begin"/>
        </w:r>
        <w:r w:rsidR="006E3502">
          <w:rPr>
            <w:noProof/>
            <w:webHidden/>
          </w:rPr>
          <w:instrText xml:space="preserve"> PAGEREF _Toc42125192 \h </w:instrText>
        </w:r>
        <w:r w:rsidR="006E3502">
          <w:rPr>
            <w:noProof/>
            <w:webHidden/>
          </w:rPr>
        </w:r>
        <w:r w:rsidR="006E3502">
          <w:rPr>
            <w:noProof/>
            <w:webHidden/>
          </w:rPr>
          <w:fldChar w:fldCharType="separate"/>
        </w:r>
        <w:r w:rsidR="00A36276">
          <w:rPr>
            <w:noProof/>
            <w:webHidden/>
          </w:rPr>
          <w:t>5</w:t>
        </w:r>
        <w:r w:rsidR="006E3502">
          <w:rPr>
            <w:noProof/>
            <w:webHidden/>
          </w:rPr>
          <w:fldChar w:fldCharType="end"/>
        </w:r>
      </w:hyperlink>
    </w:p>
    <w:p w14:paraId="1288A7EC" w14:textId="44047D1D" w:rsidR="006E3502" w:rsidRDefault="00283DC1">
      <w:pPr>
        <w:pStyle w:val="TOC3"/>
        <w:tabs>
          <w:tab w:val="right" w:leader="underscore" w:pos="9350"/>
        </w:tabs>
        <w:rPr>
          <w:rFonts w:eastAsiaTheme="minorEastAsia" w:cstheme="minorBidi"/>
          <w:i w:val="0"/>
          <w:iCs w:val="0"/>
          <w:noProof/>
          <w:sz w:val="24"/>
          <w:szCs w:val="24"/>
        </w:rPr>
      </w:pPr>
      <w:hyperlink w:anchor="_Toc42125193" w:history="1">
        <w:r w:rsidR="006E3502" w:rsidRPr="006A34CE">
          <w:rPr>
            <w:rStyle w:val="Hyperlink"/>
            <w:noProof/>
          </w:rPr>
          <w:t>URL Bindings</w:t>
        </w:r>
        <w:r w:rsidR="006E3502">
          <w:rPr>
            <w:noProof/>
            <w:webHidden/>
          </w:rPr>
          <w:tab/>
        </w:r>
        <w:r w:rsidR="006E3502">
          <w:rPr>
            <w:noProof/>
            <w:webHidden/>
          </w:rPr>
          <w:fldChar w:fldCharType="begin"/>
        </w:r>
        <w:r w:rsidR="006E3502">
          <w:rPr>
            <w:noProof/>
            <w:webHidden/>
          </w:rPr>
          <w:instrText xml:space="preserve"> PAGEREF _Toc42125193 \h </w:instrText>
        </w:r>
        <w:r w:rsidR="006E3502">
          <w:rPr>
            <w:noProof/>
            <w:webHidden/>
          </w:rPr>
        </w:r>
        <w:r w:rsidR="006E3502">
          <w:rPr>
            <w:noProof/>
            <w:webHidden/>
          </w:rPr>
          <w:fldChar w:fldCharType="separate"/>
        </w:r>
        <w:r w:rsidR="00A36276">
          <w:rPr>
            <w:noProof/>
            <w:webHidden/>
          </w:rPr>
          <w:t>5</w:t>
        </w:r>
        <w:r w:rsidR="006E3502">
          <w:rPr>
            <w:noProof/>
            <w:webHidden/>
          </w:rPr>
          <w:fldChar w:fldCharType="end"/>
        </w:r>
      </w:hyperlink>
    </w:p>
    <w:p w14:paraId="1F9EC85A" w14:textId="78E8DFCB" w:rsidR="006E3502" w:rsidRDefault="00283DC1">
      <w:pPr>
        <w:pStyle w:val="TOC1"/>
        <w:tabs>
          <w:tab w:val="right" w:leader="underscore" w:pos="9350"/>
        </w:tabs>
        <w:rPr>
          <w:rFonts w:eastAsiaTheme="minorEastAsia" w:cstheme="minorBidi"/>
          <w:b w:val="0"/>
          <w:bCs w:val="0"/>
          <w:caps w:val="0"/>
          <w:noProof/>
          <w:sz w:val="24"/>
          <w:szCs w:val="24"/>
        </w:rPr>
      </w:pPr>
      <w:hyperlink w:anchor="_Toc42125194" w:history="1">
        <w:r w:rsidR="006E3502" w:rsidRPr="006A34CE">
          <w:rPr>
            <w:rStyle w:val="Hyperlink"/>
            <w:noProof/>
          </w:rPr>
          <w:t>Language Constructs</w:t>
        </w:r>
        <w:r w:rsidR="006E3502">
          <w:rPr>
            <w:noProof/>
            <w:webHidden/>
          </w:rPr>
          <w:tab/>
        </w:r>
        <w:r w:rsidR="006E3502">
          <w:rPr>
            <w:noProof/>
            <w:webHidden/>
          </w:rPr>
          <w:fldChar w:fldCharType="begin"/>
        </w:r>
        <w:r w:rsidR="006E3502">
          <w:rPr>
            <w:noProof/>
            <w:webHidden/>
          </w:rPr>
          <w:instrText xml:space="preserve"> PAGEREF _Toc42125194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2978E057" w14:textId="279B3A4E" w:rsidR="006E3502" w:rsidRDefault="00283DC1">
      <w:pPr>
        <w:pStyle w:val="TOC2"/>
        <w:tabs>
          <w:tab w:val="right" w:leader="underscore" w:pos="9350"/>
        </w:tabs>
        <w:rPr>
          <w:rFonts w:eastAsiaTheme="minorEastAsia" w:cstheme="minorBidi"/>
          <w:smallCaps w:val="0"/>
          <w:noProof/>
          <w:sz w:val="24"/>
          <w:szCs w:val="24"/>
        </w:rPr>
      </w:pPr>
      <w:hyperlink w:anchor="_Toc42125195" w:history="1">
        <w:r w:rsidR="006E3502" w:rsidRPr="006A34CE">
          <w:rPr>
            <w:rStyle w:val="Hyperlink"/>
            <w:noProof/>
          </w:rPr>
          <w:t>Language Constructs - Removed</w:t>
        </w:r>
        <w:r w:rsidR="006E3502">
          <w:rPr>
            <w:noProof/>
            <w:webHidden/>
          </w:rPr>
          <w:tab/>
        </w:r>
        <w:r w:rsidR="006E3502">
          <w:rPr>
            <w:noProof/>
            <w:webHidden/>
          </w:rPr>
          <w:fldChar w:fldCharType="begin"/>
        </w:r>
        <w:r w:rsidR="006E3502">
          <w:rPr>
            <w:noProof/>
            <w:webHidden/>
          </w:rPr>
          <w:instrText xml:space="preserve"> PAGEREF _Toc42125195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1D433390" w14:textId="0AAE9B43" w:rsidR="006E3502" w:rsidRDefault="00283DC1">
      <w:pPr>
        <w:pStyle w:val="TOC3"/>
        <w:tabs>
          <w:tab w:val="right" w:leader="underscore" w:pos="9350"/>
        </w:tabs>
        <w:rPr>
          <w:rFonts w:eastAsiaTheme="minorEastAsia" w:cstheme="minorBidi"/>
          <w:i w:val="0"/>
          <w:iCs w:val="0"/>
          <w:noProof/>
          <w:sz w:val="24"/>
          <w:szCs w:val="24"/>
        </w:rPr>
      </w:pPr>
      <w:hyperlink w:anchor="_Toc42125196" w:history="1">
        <w:r w:rsidR="006E3502" w:rsidRPr="006A34CE">
          <w:rPr>
            <w:rStyle w:val="Hyperlink"/>
            <w:noProof/>
          </w:rPr>
          <w:t>Global State</w:t>
        </w:r>
        <w:r w:rsidR="006E3502">
          <w:rPr>
            <w:noProof/>
            <w:webHidden/>
          </w:rPr>
          <w:tab/>
        </w:r>
        <w:r w:rsidR="006E3502">
          <w:rPr>
            <w:noProof/>
            <w:webHidden/>
          </w:rPr>
          <w:fldChar w:fldCharType="begin"/>
        </w:r>
        <w:r w:rsidR="006E3502">
          <w:rPr>
            <w:noProof/>
            <w:webHidden/>
          </w:rPr>
          <w:instrText xml:space="preserve"> PAGEREF _Toc42125196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361DD981" w14:textId="45FD3D54" w:rsidR="006E3502" w:rsidRDefault="00283DC1">
      <w:pPr>
        <w:pStyle w:val="TOC3"/>
        <w:tabs>
          <w:tab w:val="right" w:leader="underscore" w:pos="9350"/>
        </w:tabs>
        <w:rPr>
          <w:rFonts w:eastAsiaTheme="minorEastAsia" w:cstheme="minorBidi"/>
          <w:i w:val="0"/>
          <w:iCs w:val="0"/>
          <w:noProof/>
          <w:sz w:val="24"/>
          <w:szCs w:val="24"/>
        </w:rPr>
      </w:pPr>
      <w:hyperlink w:anchor="_Toc42125197" w:history="1">
        <w:r w:rsidR="006E3502" w:rsidRPr="006A34CE">
          <w:rPr>
            <w:rStyle w:val="Hyperlink"/>
            <w:noProof/>
          </w:rPr>
          <w:t>Asynchrony</w:t>
        </w:r>
        <w:r w:rsidR="006E3502">
          <w:rPr>
            <w:noProof/>
            <w:webHidden/>
          </w:rPr>
          <w:tab/>
        </w:r>
        <w:r w:rsidR="006E3502">
          <w:rPr>
            <w:noProof/>
            <w:webHidden/>
          </w:rPr>
          <w:fldChar w:fldCharType="begin"/>
        </w:r>
        <w:r w:rsidR="006E3502">
          <w:rPr>
            <w:noProof/>
            <w:webHidden/>
          </w:rPr>
          <w:instrText xml:space="preserve"> PAGEREF _Toc42125197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322DFA90" w14:textId="2415C96B" w:rsidR="006E3502" w:rsidRDefault="00283DC1">
      <w:pPr>
        <w:pStyle w:val="TOC3"/>
        <w:tabs>
          <w:tab w:val="right" w:leader="underscore" w:pos="9350"/>
        </w:tabs>
        <w:rPr>
          <w:rFonts w:eastAsiaTheme="minorEastAsia" w:cstheme="minorBidi"/>
          <w:i w:val="0"/>
          <w:iCs w:val="0"/>
          <w:noProof/>
          <w:sz w:val="24"/>
          <w:szCs w:val="24"/>
        </w:rPr>
      </w:pPr>
      <w:hyperlink w:anchor="_Toc42125198" w:history="1">
        <w:r w:rsidR="006E3502" w:rsidRPr="006A34CE">
          <w:rPr>
            <w:rStyle w:val="Hyperlink"/>
            <w:noProof/>
          </w:rPr>
          <w:t>Browser and Other Extensions</w:t>
        </w:r>
        <w:r w:rsidR="006E3502">
          <w:rPr>
            <w:noProof/>
            <w:webHidden/>
          </w:rPr>
          <w:tab/>
        </w:r>
        <w:r w:rsidR="006E3502">
          <w:rPr>
            <w:noProof/>
            <w:webHidden/>
          </w:rPr>
          <w:fldChar w:fldCharType="begin"/>
        </w:r>
        <w:r w:rsidR="006E3502">
          <w:rPr>
            <w:noProof/>
            <w:webHidden/>
          </w:rPr>
          <w:instrText xml:space="preserve"> PAGEREF _Toc42125198 \h </w:instrText>
        </w:r>
        <w:r w:rsidR="006E3502">
          <w:rPr>
            <w:noProof/>
            <w:webHidden/>
          </w:rPr>
        </w:r>
        <w:r w:rsidR="006E3502">
          <w:rPr>
            <w:noProof/>
            <w:webHidden/>
          </w:rPr>
          <w:fldChar w:fldCharType="separate"/>
        </w:r>
        <w:r w:rsidR="00A36276">
          <w:rPr>
            <w:noProof/>
            <w:webHidden/>
          </w:rPr>
          <w:t>6</w:t>
        </w:r>
        <w:r w:rsidR="006E3502">
          <w:rPr>
            <w:noProof/>
            <w:webHidden/>
          </w:rPr>
          <w:fldChar w:fldCharType="end"/>
        </w:r>
      </w:hyperlink>
    </w:p>
    <w:p w14:paraId="28F231D8" w14:textId="1BB590B4" w:rsidR="006E3502" w:rsidRDefault="00283DC1">
      <w:pPr>
        <w:pStyle w:val="TOC2"/>
        <w:tabs>
          <w:tab w:val="right" w:leader="underscore" w:pos="9350"/>
        </w:tabs>
        <w:rPr>
          <w:rFonts w:eastAsiaTheme="minorEastAsia" w:cstheme="minorBidi"/>
          <w:smallCaps w:val="0"/>
          <w:noProof/>
          <w:sz w:val="24"/>
          <w:szCs w:val="24"/>
        </w:rPr>
      </w:pPr>
      <w:hyperlink w:anchor="_Toc42125199" w:history="1">
        <w:r w:rsidR="006E3502" w:rsidRPr="006A34CE">
          <w:rPr>
            <w:rStyle w:val="Hyperlink"/>
            <w:noProof/>
          </w:rPr>
          <w:t>Language Constructs - Added</w:t>
        </w:r>
        <w:r w:rsidR="006E3502">
          <w:rPr>
            <w:noProof/>
            <w:webHidden/>
          </w:rPr>
          <w:tab/>
        </w:r>
        <w:r w:rsidR="006E3502">
          <w:rPr>
            <w:noProof/>
            <w:webHidden/>
          </w:rPr>
          <w:fldChar w:fldCharType="begin"/>
        </w:r>
        <w:r w:rsidR="006E3502">
          <w:rPr>
            <w:noProof/>
            <w:webHidden/>
          </w:rPr>
          <w:instrText xml:space="preserve"> PAGEREF _Toc42125199 \h </w:instrText>
        </w:r>
        <w:r w:rsidR="006E3502">
          <w:rPr>
            <w:noProof/>
            <w:webHidden/>
          </w:rPr>
        </w:r>
        <w:r w:rsidR="006E3502">
          <w:rPr>
            <w:noProof/>
            <w:webHidden/>
          </w:rPr>
          <w:fldChar w:fldCharType="separate"/>
        </w:r>
        <w:r w:rsidR="00A36276">
          <w:rPr>
            <w:noProof/>
            <w:webHidden/>
          </w:rPr>
          <w:t>7</w:t>
        </w:r>
        <w:r w:rsidR="006E3502">
          <w:rPr>
            <w:noProof/>
            <w:webHidden/>
          </w:rPr>
          <w:fldChar w:fldCharType="end"/>
        </w:r>
      </w:hyperlink>
    </w:p>
    <w:p w14:paraId="6E6EE28A" w14:textId="19B59A0C" w:rsidR="006E3502" w:rsidRDefault="00283DC1">
      <w:pPr>
        <w:pStyle w:val="TOC3"/>
        <w:tabs>
          <w:tab w:val="right" w:leader="underscore" w:pos="9350"/>
        </w:tabs>
        <w:rPr>
          <w:rFonts w:eastAsiaTheme="minorEastAsia" w:cstheme="minorBidi"/>
          <w:i w:val="0"/>
          <w:iCs w:val="0"/>
          <w:noProof/>
          <w:sz w:val="24"/>
          <w:szCs w:val="24"/>
        </w:rPr>
      </w:pPr>
      <w:hyperlink w:anchor="_Toc42125200" w:history="1">
        <w:r w:rsidR="006E3502" w:rsidRPr="006A34CE">
          <w:rPr>
            <w:rStyle w:val="Hyperlink"/>
            <w:noProof/>
          </w:rPr>
          <w:t>Bucket Accessors</w:t>
        </w:r>
        <w:r w:rsidR="006E3502">
          <w:rPr>
            <w:noProof/>
            <w:webHidden/>
          </w:rPr>
          <w:tab/>
        </w:r>
        <w:r w:rsidR="006E3502">
          <w:rPr>
            <w:noProof/>
            <w:webHidden/>
          </w:rPr>
          <w:fldChar w:fldCharType="begin"/>
        </w:r>
        <w:r w:rsidR="006E3502">
          <w:rPr>
            <w:noProof/>
            <w:webHidden/>
          </w:rPr>
          <w:instrText xml:space="preserve"> PAGEREF _Toc42125200 \h </w:instrText>
        </w:r>
        <w:r w:rsidR="006E3502">
          <w:rPr>
            <w:noProof/>
            <w:webHidden/>
          </w:rPr>
        </w:r>
        <w:r w:rsidR="006E3502">
          <w:rPr>
            <w:noProof/>
            <w:webHidden/>
          </w:rPr>
          <w:fldChar w:fldCharType="separate"/>
        </w:r>
        <w:r w:rsidR="00A36276">
          <w:rPr>
            <w:noProof/>
            <w:webHidden/>
          </w:rPr>
          <w:t>7</w:t>
        </w:r>
        <w:r w:rsidR="006E3502">
          <w:rPr>
            <w:noProof/>
            <w:webHidden/>
          </w:rPr>
          <w:fldChar w:fldCharType="end"/>
        </w:r>
      </w:hyperlink>
    </w:p>
    <w:p w14:paraId="2EF5B561" w14:textId="3F39A8EA" w:rsidR="006E3502" w:rsidRDefault="00283DC1">
      <w:pPr>
        <w:pStyle w:val="TOC3"/>
        <w:tabs>
          <w:tab w:val="right" w:leader="underscore" w:pos="9350"/>
        </w:tabs>
        <w:rPr>
          <w:rFonts w:eastAsiaTheme="minorEastAsia" w:cstheme="minorBidi"/>
          <w:i w:val="0"/>
          <w:iCs w:val="0"/>
          <w:noProof/>
          <w:sz w:val="24"/>
          <w:szCs w:val="24"/>
        </w:rPr>
      </w:pPr>
      <w:hyperlink w:anchor="_Toc42125201" w:history="1">
        <w:r w:rsidR="006E3502" w:rsidRPr="006A34CE">
          <w:rPr>
            <w:rStyle w:val="Hyperlink"/>
            <w:noProof/>
          </w:rPr>
          <w:t>Advanced Bucket A</w:t>
        </w:r>
        <w:r w:rsidR="006E3502" w:rsidRPr="006A34CE">
          <w:rPr>
            <w:rStyle w:val="Hyperlink"/>
            <w:noProof/>
          </w:rPr>
          <w:t>c</w:t>
        </w:r>
        <w:r w:rsidR="006E3502" w:rsidRPr="006A34CE">
          <w:rPr>
            <w:rStyle w:val="Hyperlink"/>
            <w:noProof/>
          </w:rPr>
          <w:t>cessors</w:t>
        </w:r>
        <w:r w:rsidR="006E3502">
          <w:rPr>
            <w:noProof/>
            <w:webHidden/>
          </w:rPr>
          <w:tab/>
        </w:r>
        <w:r w:rsidR="006E3502">
          <w:rPr>
            <w:noProof/>
            <w:webHidden/>
          </w:rPr>
          <w:fldChar w:fldCharType="begin"/>
        </w:r>
        <w:r w:rsidR="006E3502">
          <w:rPr>
            <w:noProof/>
            <w:webHidden/>
          </w:rPr>
          <w:instrText xml:space="preserve"> PAGEREF _Toc42125201 \h </w:instrText>
        </w:r>
        <w:r w:rsidR="006E3502">
          <w:rPr>
            <w:noProof/>
            <w:webHidden/>
          </w:rPr>
        </w:r>
        <w:r w:rsidR="006E3502">
          <w:rPr>
            <w:noProof/>
            <w:webHidden/>
          </w:rPr>
          <w:fldChar w:fldCharType="separate"/>
        </w:r>
        <w:r w:rsidR="00A36276">
          <w:rPr>
            <w:noProof/>
            <w:webHidden/>
          </w:rPr>
          <w:t>7</w:t>
        </w:r>
        <w:r w:rsidR="006E3502">
          <w:rPr>
            <w:noProof/>
            <w:webHidden/>
          </w:rPr>
          <w:fldChar w:fldCharType="end"/>
        </w:r>
      </w:hyperlink>
    </w:p>
    <w:p w14:paraId="233C1DC9" w14:textId="2439D08B"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"_Toc42125202" </w:instrText>
      </w:r>
      <w:r>
        <w:fldChar w:fldCharType="separate"/>
      </w:r>
      <w:r w:rsidR="006E3502" w:rsidRPr="006A34CE">
        <w:rPr>
          <w:rStyle w:val="Hyperlink"/>
          <w:noProof/>
        </w:rPr>
        <w:t>Logging</w:t>
      </w:r>
      <w:r w:rsidR="006E3502">
        <w:rPr>
          <w:noProof/>
          <w:webHidden/>
        </w:rPr>
        <w:tab/>
      </w:r>
      <w:r w:rsidR="006E3502">
        <w:rPr>
          <w:noProof/>
          <w:webHidden/>
        </w:rPr>
        <w:fldChar w:fldCharType="begin"/>
      </w:r>
      <w:r w:rsidR="006E3502">
        <w:rPr>
          <w:noProof/>
          <w:webHidden/>
        </w:rPr>
        <w:instrText xml:space="preserve"> PAGEREF _Toc42125202 \h </w:instrText>
      </w:r>
      <w:r w:rsidR="006E3502">
        <w:rPr>
          <w:noProof/>
          <w:webHidden/>
        </w:rPr>
      </w:r>
      <w:r w:rsidR="006E3502">
        <w:rPr>
          <w:noProof/>
          <w:webHidden/>
        </w:rPr>
        <w:fldChar w:fldCharType="separate"/>
      </w:r>
      <w:ins w:id="0" w:author="Sriram Melkote" w:date="2020-06-08T15:51:00Z">
        <w:r>
          <w:rPr>
            <w:noProof/>
            <w:webHidden/>
          </w:rPr>
          <w:t>19</w:t>
        </w:r>
      </w:ins>
      <w:del w:id="1" w:author="Sriram Melkote" w:date="2020-06-08T15:51:00Z">
        <w:r w:rsidR="006E3502" w:rsidDel="00A36276">
          <w:rPr>
            <w:noProof/>
            <w:webHidden/>
          </w:rPr>
          <w:delText>12</w:delText>
        </w:r>
      </w:del>
      <w:r w:rsidR="006E3502">
        <w:rPr>
          <w:noProof/>
          <w:webHidden/>
        </w:rPr>
        <w:fldChar w:fldCharType="end"/>
      </w:r>
      <w:r>
        <w:rPr>
          <w:noProof/>
        </w:rPr>
        <w:fldChar w:fldCharType="end"/>
      </w:r>
    </w:p>
    <w:p w14:paraId="544F6FCD" w14:textId="4224A8B2"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"_Toc42125203" </w:instrText>
      </w:r>
      <w:r>
        <w:fldChar w:fldCharType="separate"/>
      </w:r>
      <w:r w:rsidR="006E3502" w:rsidRPr="006A34CE">
        <w:rPr>
          <w:rStyle w:val="Hyperlink"/>
          <w:noProof/>
        </w:rPr>
        <w:t>N1QL Queries</w:t>
      </w:r>
      <w:r w:rsidR="006E3502">
        <w:rPr>
          <w:noProof/>
          <w:webHidden/>
        </w:rPr>
        <w:tab/>
      </w:r>
      <w:r w:rsidR="006E3502">
        <w:rPr>
          <w:noProof/>
          <w:webHidden/>
        </w:rPr>
        <w:fldChar w:fldCharType="begin"/>
      </w:r>
      <w:r w:rsidR="006E3502">
        <w:rPr>
          <w:noProof/>
          <w:webHidden/>
        </w:rPr>
        <w:instrText xml:space="preserve"> PAGEREF _Toc42125203 \h </w:instrText>
      </w:r>
      <w:r w:rsidR="006E3502">
        <w:rPr>
          <w:noProof/>
          <w:webHidden/>
        </w:rPr>
      </w:r>
      <w:r w:rsidR="006E3502">
        <w:rPr>
          <w:noProof/>
          <w:webHidden/>
        </w:rPr>
        <w:fldChar w:fldCharType="separate"/>
      </w:r>
      <w:ins w:id="2" w:author="Sriram Melkote" w:date="2020-06-08T15:51:00Z">
        <w:r>
          <w:rPr>
            <w:noProof/>
            <w:webHidden/>
          </w:rPr>
          <w:t>20</w:t>
        </w:r>
      </w:ins>
      <w:del w:id="3" w:author="Sriram Melkote" w:date="2020-06-08T15:51:00Z">
        <w:r w:rsidR="006E3502" w:rsidDel="00A36276">
          <w:rPr>
            <w:noProof/>
            <w:webHidden/>
          </w:rPr>
          <w:delText>13</w:delText>
        </w:r>
      </w:del>
      <w:r w:rsidR="006E3502">
        <w:rPr>
          <w:noProof/>
          <w:webHidden/>
        </w:rPr>
        <w:fldChar w:fldCharType="end"/>
      </w:r>
      <w:r>
        <w:rPr>
          <w:noProof/>
        </w:rPr>
        <w:fldChar w:fldCharType="end"/>
      </w:r>
    </w:p>
    <w:p w14:paraId="0680E5C4" w14:textId="2D46BB81"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"_Toc42125204" </w:instrText>
      </w:r>
      <w:r>
        <w:fldChar w:fldCharType="separate"/>
      </w:r>
      <w:r w:rsidR="006E3502" w:rsidRPr="006A34CE">
        <w:rPr>
          <w:rStyle w:val="Hyperlink"/>
          <w:noProof/>
        </w:rPr>
        <w:t>Timers</w:t>
      </w:r>
      <w:r w:rsidR="006E3502">
        <w:rPr>
          <w:noProof/>
          <w:webHidden/>
        </w:rPr>
        <w:tab/>
      </w:r>
      <w:r w:rsidR="006E3502">
        <w:rPr>
          <w:noProof/>
          <w:webHidden/>
        </w:rPr>
        <w:fldChar w:fldCharType="begin"/>
      </w:r>
      <w:r w:rsidR="006E3502">
        <w:rPr>
          <w:noProof/>
          <w:webHidden/>
        </w:rPr>
        <w:instrText xml:space="preserve"> PAGEREF _Toc42125204 \h </w:instrText>
      </w:r>
      <w:r w:rsidR="006E3502">
        <w:rPr>
          <w:noProof/>
          <w:webHidden/>
        </w:rPr>
      </w:r>
      <w:r w:rsidR="006E3502">
        <w:rPr>
          <w:noProof/>
          <w:webHidden/>
        </w:rPr>
        <w:fldChar w:fldCharType="separate"/>
      </w:r>
      <w:ins w:id="4" w:author="Sriram Melkote" w:date="2020-06-08T15:51:00Z">
        <w:r>
          <w:rPr>
            <w:noProof/>
            <w:webHidden/>
          </w:rPr>
          <w:t>22</w:t>
        </w:r>
      </w:ins>
      <w:del w:id="5" w:author="Sriram Melkote" w:date="2020-06-08T15:51:00Z">
        <w:r w:rsidR="006E3502" w:rsidDel="00A36276">
          <w:rPr>
            <w:noProof/>
            <w:webHidden/>
          </w:rPr>
          <w:delText>15</w:delText>
        </w:r>
      </w:del>
      <w:r w:rsidR="006E3502">
        <w:rPr>
          <w:noProof/>
          <w:webHidden/>
        </w:rPr>
        <w:fldChar w:fldCharType="end"/>
      </w:r>
      <w:r>
        <w:rPr>
          <w:noProof/>
        </w:rPr>
        <w:fldChar w:fldCharType="end"/>
      </w:r>
    </w:p>
    <w:p w14:paraId="19FB3EF6" w14:textId="01424DBF"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"_Toc42125205" </w:instrText>
      </w:r>
      <w:r>
        <w:fldChar w:fldCharType="separate"/>
      </w:r>
      <w:r w:rsidR="006E3502" w:rsidRPr="006A34CE">
        <w:rPr>
          <w:rStyle w:val="Hyperlink"/>
          <w:noProof/>
        </w:rPr>
        <w:t>cU</w:t>
      </w:r>
      <w:r w:rsidR="006E3502" w:rsidRPr="006A34CE">
        <w:rPr>
          <w:rStyle w:val="Hyperlink"/>
          <w:noProof/>
        </w:rPr>
        <w:t>R</w:t>
      </w:r>
      <w:r w:rsidR="006E3502" w:rsidRPr="006A34CE">
        <w:rPr>
          <w:rStyle w:val="Hyperlink"/>
          <w:noProof/>
        </w:rPr>
        <w:t>L</w:t>
      </w:r>
      <w:r w:rsidR="006E3502">
        <w:rPr>
          <w:noProof/>
          <w:webHidden/>
        </w:rPr>
        <w:tab/>
      </w:r>
      <w:r w:rsidR="006E3502">
        <w:rPr>
          <w:noProof/>
          <w:webHidden/>
        </w:rPr>
        <w:fldChar w:fldCharType="begin"/>
      </w:r>
      <w:r w:rsidR="006E3502">
        <w:rPr>
          <w:noProof/>
          <w:webHidden/>
        </w:rPr>
        <w:instrText xml:space="preserve"> PAGEREF _Toc42125205 \h </w:instrText>
      </w:r>
      <w:r w:rsidR="006E3502">
        <w:rPr>
          <w:noProof/>
          <w:webHidden/>
        </w:rPr>
      </w:r>
      <w:r w:rsidR="006E3502">
        <w:rPr>
          <w:noProof/>
          <w:webHidden/>
        </w:rPr>
        <w:fldChar w:fldCharType="separate"/>
      </w:r>
      <w:ins w:id="6" w:author="Sriram Melkote" w:date="2020-06-08T15:51:00Z">
        <w:r>
          <w:rPr>
            <w:noProof/>
            <w:webHidden/>
          </w:rPr>
          <w:t>23</w:t>
        </w:r>
      </w:ins>
      <w:del w:id="7" w:author="Sriram Melkote" w:date="2020-06-08T15:51:00Z">
        <w:r w:rsidR="006E3502" w:rsidDel="00A36276">
          <w:rPr>
            <w:noProof/>
            <w:webHidden/>
          </w:rPr>
          <w:delText>16</w:delText>
        </w:r>
      </w:del>
      <w:r w:rsidR="006E3502">
        <w:rPr>
          <w:noProof/>
          <w:webHidden/>
        </w:rPr>
        <w:fldChar w:fldCharType="end"/>
      </w:r>
      <w:r>
        <w:rPr>
          <w:noProof/>
        </w:rPr>
        <w:fldChar w:fldCharType="end"/>
      </w:r>
    </w:p>
    <w:p w14:paraId="56AB2407" w14:textId="7DAEB5AE"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"_Toc42125206" </w:instrText>
      </w:r>
      <w:r>
        <w:fldChar w:fldCharType="separate"/>
      </w:r>
      <w:r w:rsidR="006E3502" w:rsidRPr="006A34CE">
        <w:rPr>
          <w:rStyle w:val="Hyperlink"/>
          <w:noProof/>
        </w:rPr>
        <w:t>Built-in Functions</w:t>
      </w:r>
      <w:r w:rsidR="006E3502">
        <w:rPr>
          <w:noProof/>
          <w:webHidden/>
        </w:rPr>
        <w:tab/>
      </w:r>
      <w:r w:rsidR="006E3502">
        <w:rPr>
          <w:noProof/>
          <w:webHidden/>
        </w:rPr>
        <w:fldChar w:fldCharType="begin"/>
      </w:r>
      <w:r w:rsidR="006E3502">
        <w:rPr>
          <w:noProof/>
          <w:webHidden/>
        </w:rPr>
        <w:instrText xml:space="preserve"> PAGEREF _Toc42125206 \h </w:instrText>
      </w:r>
      <w:r w:rsidR="006E3502">
        <w:rPr>
          <w:noProof/>
          <w:webHidden/>
        </w:rPr>
      </w:r>
      <w:r w:rsidR="006E3502">
        <w:rPr>
          <w:noProof/>
          <w:webHidden/>
        </w:rPr>
        <w:fldChar w:fldCharType="separate"/>
      </w:r>
      <w:ins w:id="8" w:author="Sriram Melkote" w:date="2020-06-08T15:51:00Z">
        <w:r>
          <w:rPr>
            <w:noProof/>
            <w:webHidden/>
          </w:rPr>
          <w:t>27</w:t>
        </w:r>
      </w:ins>
      <w:del w:id="9" w:author="Sriram Melkote" w:date="2020-06-08T15:51:00Z">
        <w:r w:rsidR="006E3502" w:rsidDel="00A36276">
          <w:rPr>
            <w:noProof/>
            <w:webHidden/>
          </w:rPr>
          <w:delText>20</w:delText>
        </w:r>
      </w:del>
      <w:r w:rsidR="006E3502">
        <w:rPr>
          <w:noProof/>
          <w:webHidden/>
        </w:rPr>
        <w:fldChar w:fldCharType="end"/>
      </w:r>
      <w:r>
        <w:rPr>
          <w:noProof/>
        </w:rPr>
        <w:fldChar w:fldCharType="end"/>
      </w:r>
    </w:p>
    <w:p w14:paraId="7E921760" w14:textId="7932E0BC"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"_Toc42125207" </w:instrText>
      </w:r>
      <w:r>
        <w:fldChar w:fldCharType="separate"/>
      </w:r>
      <w:r w:rsidR="006E3502" w:rsidRPr="006A34CE">
        <w:rPr>
          <w:rStyle w:val="Hyperlink"/>
          <w:noProof/>
        </w:rPr>
        <w:t>crc64</w:t>
      </w:r>
      <w:r w:rsidR="006E3502">
        <w:rPr>
          <w:noProof/>
          <w:webHidden/>
        </w:rPr>
        <w:tab/>
      </w:r>
      <w:r w:rsidR="006E3502">
        <w:rPr>
          <w:noProof/>
          <w:webHidden/>
        </w:rPr>
        <w:fldChar w:fldCharType="begin"/>
      </w:r>
      <w:r w:rsidR="006E3502">
        <w:rPr>
          <w:noProof/>
          <w:webHidden/>
        </w:rPr>
        <w:instrText xml:space="preserve"> PAGEREF _Toc42125207 \h </w:instrText>
      </w:r>
      <w:r w:rsidR="006E3502">
        <w:rPr>
          <w:noProof/>
          <w:webHidden/>
        </w:rPr>
      </w:r>
      <w:r w:rsidR="006E3502">
        <w:rPr>
          <w:noProof/>
          <w:webHidden/>
        </w:rPr>
        <w:fldChar w:fldCharType="separate"/>
      </w:r>
      <w:ins w:id="10" w:author="Sriram Melkote" w:date="2020-06-08T15:51:00Z">
        <w:r>
          <w:rPr>
            <w:noProof/>
            <w:webHidden/>
          </w:rPr>
          <w:t>27</w:t>
        </w:r>
      </w:ins>
      <w:del w:id="11" w:author="Sriram Melkote" w:date="2020-06-08T15:51:00Z">
        <w:r w:rsidR="006E3502" w:rsidDel="00A36276">
          <w:rPr>
            <w:noProof/>
            <w:webHidden/>
          </w:rPr>
          <w:delText>20</w:delText>
        </w:r>
      </w:del>
      <w:r w:rsidR="006E3502">
        <w:rPr>
          <w:noProof/>
          <w:webHidden/>
        </w:rPr>
        <w:fldChar w:fldCharType="end"/>
      </w:r>
      <w:r>
        <w:rPr>
          <w:noProof/>
        </w:rPr>
        <w:fldChar w:fldCharType="end"/>
      </w:r>
    </w:p>
    <w:p w14:paraId="4597C139" w14:textId="6A1AA86B"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"_Toc42125208" </w:instrText>
      </w:r>
      <w:r>
        <w:fldChar w:fldCharType="separate"/>
      </w:r>
      <w:r w:rsidR="006E3502" w:rsidRPr="006A34CE">
        <w:rPr>
          <w:rStyle w:val="Hyperlink"/>
          <w:noProof/>
        </w:rPr>
        <w:t>Terminology</w:t>
      </w:r>
      <w:r w:rsidR="006E3502">
        <w:rPr>
          <w:noProof/>
          <w:webHidden/>
        </w:rPr>
        <w:tab/>
      </w:r>
      <w:r w:rsidR="006E3502">
        <w:rPr>
          <w:noProof/>
          <w:webHidden/>
        </w:rPr>
        <w:fldChar w:fldCharType="begin"/>
      </w:r>
      <w:r w:rsidR="006E3502">
        <w:rPr>
          <w:noProof/>
          <w:webHidden/>
        </w:rPr>
        <w:instrText xml:space="preserve"> PAGEREF _Toc42125208 \h </w:instrText>
      </w:r>
      <w:r w:rsidR="006E3502">
        <w:rPr>
          <w:noProof/>
          <w:webHidden/>
        </w:rPr>
      </w:r>
      <w:r w:rsidR="006E3502">
        <w:rPr>
          <w:noProof/>
          <w:webHidden/>
        </w:rPr>
        <w:fldChar w:fldCharType="separate"/>
      </w:r>
      <w:ins w:id="12" w:author="Sriram Melkote" w:date="2020-06-08T15:51:00Z">
        <w:r>
          <w:rPr>
            <w:noProof/>
            <w:webHidden/>
          </w:rPr>
          <w:t>27</w:t>
        </w:r>
      </w:ins>
      <w:del w:id="13" w:author="Sriram Melkote" w:date="2020-06-08T15:51:00Z">
        <w:r w:rsidR="006E3502" w:rsidDel="00A36276">
          <w:rPr>
            <w:noProof/>
            <w:webHidden/>
          </w:rPr>
          <w:delText>21</w:delText>
        </w:r>
      </w:del>
      <w:r w:rsidR="006E3502">
        <w:rPr>
          <w:noProof/>
          <w:webHidden/>
        </w:rPr>
        <w:fldChar w:fldCharType="end"/>
      </w:r>
      <w:r>
        <w:rPr>
          <w:noProof/>
        </w:rPr>
        <w:fldChar w:fldCharType="end"/>
      </w:r>
    </w:p>
    <w:p w14:paraId="69DC9194" w14:textId="18CDF8BE" w:rsidR="006E3502" w:rsidRDefault="00A36276">
      <w:pPr>
        <w:pStyle w:val="TOC1"/>
        <w:tabs>
          <w:tab w:val="right" w:leader="underscore" w:pos="9350"/>
        </w:tabs>
        <w:rPr>
          <w:rFonts w:eastAsiaTheme="minorEastAsia" w:cstheme="minorBidi"/>
          <w:b w:val="0"/>
          <w:bCs w:val="0"/>
          <w:caps w:val="0"/>
          <w:noProof/>
          <w:sz w:val="24"/>
          <w:szCs w:val="24"/>
        </w:rPr>
      </w:pPr>
      <w:r>
        <w:fldChar w:fldCharType="begin"/>
      </w:r>
      <w:r>
        <w:instrText xml:space="preserve"> HYPERLINK \l "_Toc42125209" </w:instrText>
      </w:r>
      <w:r>
        <w:fldChar w:fldCharType="separate"/>
      </w:r>
      <w:r w:rsidR="006E3502" w:rsidRPr="006A34CE">
        <w:rPr>
          <w:rStyle w:val="Hyperlink"/>
          <w:noProof/>
        </w:rPr>
        <w:t>Backwards Compatibility</w:t>
      </w:r>
      <w:r w:rsidR="006E3502">
        <w:rPr>
          <w:noProof/>
          <w:webHidden/>
        </w:rPr>
        <w:tab/>
      </w:r>
      <w:r w:rsidR="006E3502">
        <w:rPr>
          <w:noProof/>
          <w:webHidden/>
        </w:rPr>
        <w:fldChar w:fldCharType="begin"/>
      </w:r>
      <w:r w:rsidR="006E3502">
        <w:rPr>
          <w:noProof/>
          <w:webHidden/>
        </w:rPr>
        <w:instrText xml:space="preserve"> PAGEREF _Toc42125209 \h </w:instrText>
      </w:r>
      <w:r w:rsidR="006E3502">
        <w:rPr>
          <w:noProof/>
          <w:webHidden/>
        </w:rPr>
      </w:r>
      <w:r w:rsidR="006E3502">
        <w:rPr>
          <w:noProof/>
          <w:webHidden/>
        </w:rPr>
        <w:fldChar w:fldCharType="separate"/>
      </w:r>
      <w:ins w:id="14" w:author="Sriram Melkote" w:date="2020-06-08T15:51:00Z">
        <w:r>
          <w:rPr>
            <w:noProof/>
            <w:webHidden/>
          </w:rPr>
          <w:t>28</w:t>
        </w:r>
      </w:ins>
      <w:del w:id="15" w:author="Sriram Melkote" w:date="2020-06-08T15:51:00Z">
        <w:r w:rsidR="006E3502" w:rsidDel="00A36276">
          <w:rPr>
            <w:noProof/>
            <w:webHidden/>
          </w:rPr>
          <w:delText>21</w:delText>
        </w:r>
      </w:del>
      <w:r w:rsidR="006E3502">
        <w:rPr>
          <w:noProof/>
          <w:webHidden/>
        </w:rPr>
        <w:fldChar w:fldCharType="end"/>
      </w:r>
      <w:r>
        <w:rPr>
          <w:noProof/>
        </w:rPr>
        <w:fldChar w:fldCharType="end"/>
      </w:r>
    </w:p>
    <w:p w14:paraId="4DC9CDDB" w14:textId="272A9726"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"_Toc42125210" </w:instrText>
      </w:r>
      <w:r>
        <w:fldChar w:fldCharType="separate"/>
      </w:r>
      <w:r w:rsidR="006E3502" w:rsidRPr="006A34CE">
        <w:rPr>
          <w:rStyle w:val="Hyperlink"/>
          <w:noProof/>
        </w:rPr>
        <w:t>Feature Stability Levels</w:t>
      </w:r>
      <w:r w:rsidR="006E3502">
        <w:rPr>
          <w:noProof/>
          <w:webHidden/>
        </w:rPr>
        <w:tab/>
      </w:r>
      <w:r w:rsidR="006E3502">
        <w:rPr>
          <w:noProof/>
          <w:webHidden/>
        </w:rPr>
        <w:fldChar w:fldCharType="begin"/>
      </w:r>
      <w:r w:rsidR="006E3502">
        <w:rPr>
          <w:noProof/>
          <w:webHidden/>
        </w:rPr>
        <w:instrText xml:space="preserve"> PAGEREF _Toc42125210 \h </w:instrText>
      </w:r>
      <w:r w:rsidR="006E3502">
        <w:rPr>
          <w:noProof/>
          <w:webHidden/>
        </w:rPr>
      </w:r>
      <w:r w:rsidR="006E3502">
        <w:rPr>
          <w:noProof/>
          <w:webHidden/>
        </w:rPr>
        <w:fldChar w:fldCharType="separate"/>
      </w:r>
      <w:ins w:id="16" w:author="Sriram Melkote" w:date="2020-06-08T15:51:00Z">
        <w:r>
          <w:rPr>
            <w:noProof/>
            <w:webHidden/>
          </w:rPr>
          <w:t>28</w:t>
        </w:r>
      </w:ins>
      <w:del w:id="17" w:author="Sriram Melkote" w:date="2020-06-08T15:51:00Z">
        <w:r w:rsidR="006E3502" w:rsidDel="00A36276">
          <w:rPr>
            <w:noProof/>
            <w:webHidden/>
          </w:rPr>
          <w:delText>22</w:delText>
        </w:r>
      </w:del>
      <w:r w:rsidR="006E3502">
        <w:rPr>
          <w:noProof/>
          <w:webHidden/>
        </w:rPr>
        <w:fldChar w:fldCharType="end"/>
      </w:r>
      <w:r>
        <w:rPr>
          <w:noProof/>
        </w:rPr>
        <w:fldChar w:fldCharType="end"/>
      </w:r>
    </w:p>
    <w:p w14:paraId="51EB2466" w14:textId="09535D71"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"_Toc42125211" </w:instrText>
      </w:r>
      <w:r>
        <w:fldChar w:fldCharType="separate"/>
      </w:r>
      <w:r w:rsidR="006E3502" w:rsidRPr="006A34CE">
        <w:rPr>
          <w:rStyle w:val="Hyperlink"/>
          <w:noProof/>
        </w:rPr>
        <w:t>"Committed" Language Constructs</w:t>
      </w:r>
      <w:r w:rsidR="006E3502">
        <w:rPr>
          <w:noProof/>
          <w:webHidden/>
        </w:rPr>
        <w:tab/>
      </w:r>
      <w:r w:rsidR="006E3502">
        <w:rPr>
          <w:noProof/>
          <w:webHidden/>
        </w:rPr>
        <w:fldChar w:fldCharType="begin"/>
      </w:r>
      <w:r w:rsidR="006E3502">
        <w:rPr>
          <w:noProof/>
          <w:webHidden/>
        </w:rPr>
        <w:instrText xml:space="preserve"> PAGEREF _Toc42125211 \h </w:instrText>
      </w:r>
      <w:r w:rsidR="006E3502">
        <w:rPr>
          <w:noProof/>
          <w:webHidden/>
        </w:rPr>
      </w:r>
      <w:r w:rsidR="006E3502">
        <w:rPr>
          <w:noProof/>
          <w:webHidden/>
        </w:rPr>
        <w:fldChar w:fldCharType="separate"/>
      </w:r>
      <w:ins w:id="18" w:author="Sriram Melkote" w:date="2020-06-08T15:51:00Z">
        <w:r>
          <w:rPr>
            <w:noProof/>
            <w:webHidden/>
          </w:rPr>
          <w:t>28</w:t>
        </w:r>
      </w:ins>
      <w:del w:id="19" w:author="Sriram Melkote" w:date="2020-06-08T15:51:00Z">
        <w:r w:rsidR="006E3502" w:rsidDel="00A36276">
          <w:rPr>
            <w:noProof/>
            <w:webHidden/>
          </w:rPr>
          <w:delText>22</w:delText>
        </w:r>
      </w:del>
      <w:r w:rsidR="006E3502">
        <w:rPr>
          <w:noProof/>
          <w:webHidden/>
        </w:rPr>
        <w:fldChar w:fldCharType="end"/>
      </w:r>
      <w:r>
        <w:rPr>
          <w:noProof/>
        </w:rPr>
        <w:fldChar w:fldCharType="end"/>
      </w:r>
    </w:p>
    <w:p w14:paraId="44E02EBA" w14:textId="1A955CA9"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"_Toc42125212" </w:instrText>
      </w:r>
      <w:r>
        <w:fldChar w:fldCharType="separate"/>
      </w:r>
      <w:r w:rsidR="006E3502" w:rsidRPr="006A34CE">
        <w:rPr>
          <w:rStyle w:val="Hyperlink"/>
          <w:noProof/>
        </w:rPr>
        <w:t>"Uncommitted" Language Constructs</w:t>
      </w:r>
      <w:r w:rsidR="006E3502">
        <w:rPr>
          <w:noProof/>
          <w:webHidden/>
        </w:rPr>
        <w:tab/>
      </w:r>
      <w:r w:rsidR="006E3502">
        <w:rPr>
          <w:noProof/>
          <w:webHidden/>
        </w:rPr>
        <w:fldChar w:fldCharType="begin"/>
      </w:r>
      <w:r w:rsidR="006E3502">
        <w:rPr>
          <w:noProof/>
          <w:webHidden/>
        </w:rPr>
        <w:instrText xml:space="preserve"> PAGEREF _Toc42125212 \h </w:instrText>
      </w:r>
      <w:r w:rsidR="006E3502">
        <w:rPr>
          <w:noProof/>
          <w:webHidden/>
        </w:rPr>
      </w:r>
      <w:r w:rsidR="006E3502">
        <w:rPr>
          <w:noProof/>
          <w:webHidden/>
        </w:rPr>
        <w:fldChar w:fldCharType="separate"/>
      </w:r>
      <w:ins w:id="20" w:author="Sriram Melkote" w:date="2020-06-08T15:51:00Z">
        <w:r>
          <w:rPr>
            <w:noProof/>
            <w:webHidden/>
          </w:rPr>
          <w:t>29</w:t>
        </w:r>
      </w:ins>
      <w:del w:id="21" w:author="Sriram Melkote" w:date="2020-06-08T15:51:00Z">
        <w:r w:rsidR="006E3502" w:rsidDel="00A36276">
          <w:rPr>
            <w:noProof/>
            <w:webHidden/>
          </w:rPr>
          <w:delText>22</w:delText>
        </w:r>
      </w:del>
      <w:r w:rsidR="006E3502">
        <w:rPr>
          <w:noProof/>
          <w:webHidden/>
        </w:rPr>
        <w:fldChar w:fldCharType="end"/>
      </w:r>
      <w:r>
        <w:rPr>
          <w:noProof/>
        </w:rPr>
        <w:fldChar w:fldCharType="end"/>
      </w:r>
    </w:p>
    <w:p w14:paraId="676D6EF5" w14:textId="656CC2AC"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"_Toc42125213" </w:instrText>
      </w:r>
      <w:r>
        <w:fldChar w:fldCharType="separate"/>
      </w:r>
      <w:r w:rsidR="006E3502" w:rsidRPr="006A34CE">
        <w:rPr>
          <w:rStyle w:val="Hyperlink"/>
          <w:noProof/>
        </w:rPr>
        <w:t>"Internal" Language Constructs</w:t>
      </w:r>
      <w:r w:rsidR="006E3502">
        <w:rPr>
          <w:noProof/>
          <w:webHidden/>
        </w:rPr>
        <w:tab/>
      </w:r>
      <w:r w:rsidR="006E3502">
        <w:rPr>
          <w:noProof/>
          <w:webHidden/>
        </w:rPr>
        <w:fldChar w:fldCharType="begin"/>
      </w:r>
      <w:r w:rsidR="006E3502">
        <w:rPr>
          <w:noProof/>
          <w:webHidden/>
        </w:rPr>
        <w:instrText xml:space="preserve"> PAGEREF _Toc42125213 \h </w:instrText>
      </w:r>
      <w:r w:rsidR="006E3502">
        <w:rPr>
          <w:noProof/>
          <w:webHidden/>
        </w:rPr>
      </w:r>
      <w:r w:rsidR="006E3502">
        <w:rPr>
          <w:noProof/>
          <w:webHidden/>
        </w:rPr>
        <w:fldChar w:fldCharType="separate"/>
      </w:r>
      <w:ins w:id="22" w:author="Sriram Melkote" w:date="2020-06-08T15:51:00Z">
        <w:r>
          <w:rPr>
            <w:noProof/>
            <w:webHidden/>
          </w:rPr>
          <w:t>29</w:t>
        </w:r>
      </w:ins>
      <w:del w:id="23" w:author="Sriram Melkote" w:date="2020-06-08T15:51:00Z">
        <w:r w:rsidR="006E3502" w:rsidDel="00A36276">
          <w:rPr>
            <w:noProof/>
            <w:webHidden/>
          </w:rPr>
          <w:delText>22</w:delText>
        </w:r>
      </w:del>
      <w:r w:rsidR="006E3502">
        <w:rPr>
          <w:noProof/>
          <w:webHidden/>
        </w:rPr>
        <w:fldChar w:fldCharType="end"/>
      </w:r>
      <w:r>
        <w:rPr>
          <w:noProof/>
        </w:rPr>
        <w:fldChar w:fldCharType="end"/>
      </w:r>
    </w:p>
    <w:p w14:paraId="6C46A197" w14:textId="634B481C"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"_Toc42125214" </w:instrText>
      </w:r>
      <w:r>
        <w:fldChar w:fldCharType="separate"/>
      </w:r>
      <w:r w:rsidR="006E3502" w:rsidRPr="006A34CE">
        <w:rPr>
          <w:rStyle w:val="Hyperlink"/>
          <w:noProof/>
        </w:rPr>
        <w:t xml:space="preserve">The </w:t>
      </w:r>
      <w:r w:rsidR="006E3502" w:rsidRPr="006A34CE">
        <w:rPr>
          <w:rStyle w:val="Hyperlink"/>
          <w:i/>
          <w:iCs/>
          <w:noProof/>
        </w:rPr>
        <w:t>Language Version</w:t>
      </w:r>
      <w:r w:rsidR="006E3502" w:rsidRPr="006A34CE">
        <w:rPr>
          <w:rStyle w:val="Hyperlink"/>
          <w:noProof/>
        </w:rPr>
        <w:t xml:space="preserve"> Setting</w:t>
      </w:r>
      <w:r w:rsidR="006E3502">
        <w:rPr>
          <w:noProof/>
          <w:webHidden/>
        </w:rPr>
        <w:tab/>
      </w:r>
      <w:r w:rsidR="006E3502">
        <w:rPr>
          <w:noProof/>
          <w:webHidden/>
        </w:rPr>
        <w:fldChar w:fldCharType="begin"/>
      </w:r>
      <w:r w:rsidR="006E3502">
        <w:rPr>
          <w:noProof/>
          <w:webHidden/>
        </w:rPr>
        <w:instrText xml:space="preserve"> PAGEREF _Toc42125214 \h </w:instrText>
      </w:r>
      <w:r w:rsidR="006E3502">
        <w:rPr>
          <w:noProof/>
          <w:webHidden/>
        </w:rPr>
      </w:r>
      <w:r w:rsidR="006E3502">
        <w:rPr>
          <w:noProof/>
          <w:webHidden/>
        </w:rPr>
        <w:fldChar w:fldCharType="separate"/>
      </w:r>
      <w:ins w:id="24" w:author="Sriram Melkote" w:date="2020-06-08T15:51:00Z">
        <w:r>
          <w:rPr>
            <w:noProof/>
            <w:webHidden/>
          </w:rPr>
          <w:t>29</w:t>
        </w:r>
      </w:ins>
      <w:del w:id="25" w:author="Sriram Melkote" w:date="2020-06-08T15:51:00Z">
        <w:r w:rsidR="006E3502" w:rsidDel="00A36276">
          <w:rPr>
            <w:noProof/>
            <w:webHidden/>
          </w:rPr>
          <w:delText>22</w:delText>
        </w:r>
      </w:del>
      <w:r w:rsidR="006E3502">
        <w:rPr>
          <w:noProof/>
          <w:webHidden/>
        </w:rPr>
        <w:fldChar w:fldCharType="end"/>
      </w:r>
      <w:r>
        <w:rPr>
          <w:noProof/>
        </w:rPr>
        <w:fldChar w:fldCharType="end"/>
      </w:r>
    </w:p>
    <w:p w14:paraId="6CB20FF8" w14:textId="3E327BC2" w:rsidR="006E3502" w:rsidRDefault="00A36276">
      <w:pPr>
        <w:pStyle w:val="TOC2"/>
        <w:tabs>
          <w:tab w:val="right" w:leader="underscore" w:pos="9350"/>
        </w:tabs>
        <w:rPr>
          <w:rFonts w:eastAsiaTheme="minorEastAsia" w:cstheme="minorBidi"/>
          <w:smallCaps w:val="0"/>
          <w:noProof/>
          <w:sz w:val="24"/>
          <w:szCs w:val="24"/>
        </w:rPr>
      </w:pPr>
      <w:r>
        <w:fldChar w:fldCharType="begin"/>
      </w:r>
      <w:r>
        <w:instrText xml:space="preserve"> HYPERLINK \l "_Toc42125215" </w:instrText>
      </w:r>
      <w:r>
        <w:fldChar w:fldCharType="separate"/>
      </w:r>
      <w:r w:rsidR="006E3502" w:rsidRPr="006A34CE">
        <w:rPr>
          <w:rStyle w:val="Hyperlink"/>
          <w:noProof/>
        </w:rPr>
        <w:t>Language Change History</w:t>
      </w:r>
      <w:r w:rsidR="006E3502">
        <w:rPr>
          <w:noProof/>
          <w:webHidden/>
        </w:rPr>
        <w:tab/>
      </w:r>
      <w:r w:rsidR="006E3502">
        <w:rPr>
          <w:noProof/>
          <w:webHidden/>
        </w:rPr>
        <w:fldChar w:fldCharType="begin"/>
      </w:r>
      <w:r w:rsidR="006E3502">
        <w:rPr>
          <w:noProof/>
          <w:webHidden/>
        </w:rPr>
        <w:instrText xml:space="preserve"> PAGEREF _Toc42125215 \h </w:instrText>
      </w:r>
      <w:r w:rsidR="006E3502">
        <w:rPr>
          <w:noProof/>
          <w:webHidden/>
        </w:rPr>
      </w:r>
      <w:r w:rsidR="006E3502">
        <w:rPr>
          <w:noProof/>
          <w:webHidden/>
        </w:rPr>
        <w:fldChar w:fldCharType="separate"/>
      </w:r>
      <w:ins w:id="26" w:author="Sriram Melkote" w:date="2020-06-08T15:51:00Z">
        <w:r>
          <w:rPr>
            <w:noProof/>
            <w:webHidden/>
          </w:rPr>
          <w:t>29</w:t>
        </w:r>
      </w:ins>
      <w:del w:id="27" w:author="Sriram Melkote" w:date="2020-06-08T15:51:00Z">
        <w:r w:rsidR="006E3502" w:rsidDel="00A36276">
          <w:rPr>
            <w:noProof/>
            <w:webHidden/>
          </w:rPr>
          <w:delText>22</w:delText>
        </w:r>
      </w:del>
      <w:r w:rsidR="006E3502">
        <w:rPr>
          <w:noProof/>
          <w:webHidden/>
        </w:rPr>
        <w:fldChar w:fldCharType="end"/>
      </w:r>
      <w:r>
        <w:rPr>
          <w:noProof/>
        </w:rPr>
        <w:fldChar w:fldCharType="end"/>
      </w:r>
    </w:p>
    <w:p w14:paraId="061B8F83" w14:textId="0F889E3A"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"_Toc42125216" </w:instrText>
      </w:r>
      <w:r>
        <w:fldChar w:fldCharType="separate"/>
      </w:r>
      <w:r w:rsidR="006E3502" w:rsidRPr="006A34CE">
        <w:rPr>
          <w:rStyle w:val="Hyperlink"/>
          <w:noProof/>
        </w:rPr>
        <w:t>Changes in 6.0.0:</w:t>
      </w:r>
      <w:r w:rsidR="006E3502">
        <w:rPr>
          <w:noProof/>
          <w:webHidden/>
        </w:rPr>
        <w:tab/>
      </w:r>
      <w:r w:rsidR="006E3502">
        <w:rPr>
          <w:noProof/>
          <w:webHidden/>
        </w:rPr>
        <w:fldChar w:fldCharType="begin"/>
      </w:r>
      <w:r w:rsidR="006E3502">
        <w:rPr>
          <w:noProof/>
          <w:webHidden/>
        </w:rPr>
        <w:instrText xml:space="preserve"> PAGEREF _Toc42125216 \h </w:instrText>
      </w:r>
      <w:r w:rsidR="006E3502">
        <w:rPr>
          <w:noProof/>
          <w:webHidden/>
        </w:rPr>
      </w:r>
      <w:r w:rsidR="006E3502">
        <w:rPr>
          <w:noProof/>
          <w:webHidden/>
        </w:rPr>
        <w:fldChar w:fldCharType="separate"/>
      </w:r>
      <w:ins w:id="28" w:author="Sriram Melkote" w:date="2020-06-08T15:51:00Z">
        <w:r>
          <w:rPr>
            <w:noProof/>
            <w:webHidden/>
          </w:rPr>
          <w:t>29</w:t>
        </w:r>
      </w:ins>
      <w:del w:id="29" w:author="Sriram Melkote" w:date="2020-06-08T15:51:00Z">
        <w:r w:rsidR="006E3502" w:rsidDel="00A36276">
          <w:rPr>
            <w:noProof/>
            <w:webHidden/>
          </w:rPr>
          <w:delText>23</w:delText>
        </w:r>
      </w:del>
      <w:r w:rsidR="006E3502">
        <w:rPr>
          <w:noProof/>
          <w:webHidden/>
        </w:rPr>
        <w:fldChar w:fldCharType="end"/>
      </w:r>
      <w:r>
        <w:rPr>
          <w:noProof/>
        </w:rPr>
        <w:fldChar w:fldCharType="end"/>
      </w:r>
    </w:p>
    <w:p w14:paraId="6A5D5626" w14:textId="0DDD433A"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"_Toc42125217" </w:instrText>
      </w:r>
      <w:r>
        <w:fldChar w:fldCharType="separate"/>
      </w:r>
      <w:r w:rsidR="006E3502" w:rsidRPr="006A34CE">
        <w:rPr>
          <w:rStyle w:val="Hyperlink"/>
          <w:noProof/>
        </w:rPr>
        <w:t>Changes in 6.5.0:</w:t>
      </w:r>
      <w:r w:rsidR="006E3502">
        <w:rPr>
          <w:noProof/>
          <w:webHidden/>
        </w:rPr>
        <w:tab/>
      </w:r>
      <w:r w:rsidR="006E3502">
        <w:rPr>
          <w:noProof/>
          <w:webHidden/>
        </w:rPr>
        <w:fldChar w:fldCharType="begin"/>
      </w:r>
      <w:r w:rsidR="006E3502">
        <w:rPr>
          <w:noProof/>
          <w:webHidden/>
        </w:rPr>
        <w:instrText xml:space="preserve"> PAGEREF _Toc42125217 \h </w:instrText>
      </w:r>
      <w:r w:rsidR="006E3502">
        <w:rPr>
          <w:noProof/>
          <w:webHidden/>
        </w:rPr>
      </w:r>
      <w:r w:rsidR="006E3502">
        <w:rPr>
          <w:noProof/>
          <w:webHidden/>
        </w:rPr>
        <w:fldChar w:fldCharType="separate"/>
      </w:r>
      <w:ins w:id="30" w:author="Sriram Melkote" w:date="2020-06-08T15:51:00Z">
        <w:r>
          <w:rPr>
            <w:noProof/>
            <w:webHidden/>
          </w:rPr>
          <w:t>29</w:t>
        </w:r>
      </w:ins>
      <w:del w:id="31" w:author="Sriram Melkote" w:date="2020-06-08T15:51:00Z">
        <w:r w:rsidR="006E3502" w:rsidDel="00A36276">
          <w:rPr>
            <w:noProof/>
            <w:webHidden/>
          </w:rPr>
          <w:delText>23</w:delText>
        </w:r>
      </w:del>
      <w:r w:rsidR="006E3502">
        <w:rPr>
          <w:noProof/>
          <w:webHidden/>
        </w:rPr>
        <w:fldChar w:fldCharType="end"/>
      </w:r>
      <w:r>
        <w:rPr>
          <w:noProof/>
        </w:rPr>
        <w:fldChar w:fldCharType="end"/>
      </w:r>
    </w:p>
    <w:p w14:paraId="19BEED89" w14:textId="59F26FE4" w:rsidR="006E3502" w:rsidRDefault="00A36276">
      <w:pPr>
        <w:pStyle w:val="TOC3"/>
        <w:tabs>
          <w:tab w:val="right" w:leader="underscore" w:pos="9350"/>
        </w:tabs>
        <w:rPr>
          <w:rFonts w:eastAsiaTheme="minorEastAsia" w:cstheme="minorBidi"/>
          <w:i w:val="0"/>
          <w:iCs w:val="0"/>
          <w:noProof/>
          <w:sz w:val="24"/>
          <w:szCs w:val="24"/>
        </w:rPr>
      </w:pPr>
      <w:r>
        <w:fldChar w:fldCharType="begin"/>
      </w:r>
      <w:r>
        <w:instrText xml:space="preserve"> HYPERLINK \l "_Toc42125218" </w:instrText>
      </w:r>
      <w:r>
        <w:fldChar w:fldCharType="separate"/>
      </w:r>
      <w:r w:rsidR="006E3502" w:rsidRPr="006A34CE">
        <w:rPr>
          <w:rStyle w:val="Hyperlink"/>
          <w:noProof/>
        </w:rPr>
        <w:t>Changes in 7.0.0:</w:t>
      </w:r>
      <w:r w:rsidR="006E3502">
        <w:rPr>
          <w:noProof/>
          <w:webHidden/>
        </w:rPr>
        <w:tab/>
      </w:r>
      <w:r w:rsidR="006E3502">
        <w:rPr>
          <w:noProof/>
          <w:webHidden/>
        </w:rPr>
        <w:fldChar w:fldCharType="begin"/>
      </w:r>
      <w:r w:rsidR="006E3502">
        <w:rPr>
          <w:noProof/>
          <w:webHidden/>
        </w:rPr>
        <w:instrText xml:space="preserve"> PAGEREF _Toc42125218 \h </w:instrText>
      </w:r>
      <w:r w:rsidR="006E3502">
        <w:rPr>
          <w:noProof/>
          <w:webHidden/>
        </w:rPr>
      </w:r>
      <w:r w:rsidR="006E3502">
        <w:rPr>
          <w:noProof/>
          <w:webHidden/>
        </w:rPr>
        <w:fldChar w:fldCharType="separate"/>
      </w:r>
      <w:ins w:id="32" w:author="Sriram Melkote" w:date="2020-06-08T15:51:00Z">
        <w:r>
          <w:rPr>
            <w:noProof/>
            <w:webHidden/>
          </w:rPr>
          <w:t>30</w:t>
        </w:r>
      </w:ins>
      <w:del w:id="33" w:author="Sriram Melkote" w:date="2020-06-08T15:51:00Z">
        <w:r w:rsidR="006E3502" w:rsidDel="00A36276">
          <w:rPr>
            <w:noProof/>
            <w:webHidden/>
          </w:rPr>
          <w:delText>23</w:delText>
        </w:r>
      </w:del>
      <w:r w:rsidR="006E3502">
        <w:rPr>
          <w:noProof/>
          <w:webHidden/>
        </w:rPr>
        <w:fldChar w:fldCharType="end"/>
      </w:r>
      <w:r>
        <w:rPr>
          <w:noProof/>
        </w:rPr>
        <w:fldChar w:fldCharType="end"/>
      </w:r>
    </w:p>
    <w:p w14:paraId="0061AD9E" w14:textId="4CAB72AA" w:rsidR="00CA3362" w:rsidRDefault="00CA3362" w:rsidP="00CA3362">
      <w:pPr>
        <w:pStyle w:val="Title"/>
        <w:jc w:val="both"/>
        <w:rPr>
          <w:rFonts w:asciiTheme="minorHAnsi" w:eastAsiaTheme="minorHAnsi" w:hAnsiTheme="minorHAnsi" w:cstheme="minorHAnsi"/>
          <w:b/>
          <w:bCs/>
          <w:caps/>
          <w:spacing w:val="0"/>
          <w:kern w:val="0"/>
          <w:sz w:val="20"/>
          <w:szCs w:val="20"/>
        </w:rPr>
      </w:pPr>
      <w:r>
        <w:rPr>
          <w:rFonts w:asciiTheme="minorHAnsi" w:eastAsiaTheme="minorHAnsi" w:hAnsiTheme="minorHAnsi" w:cstheme="minorHAnsi"/>
          <w:b/>
          <w:bCs/>
          <w:caps/>
          <w:spacing w:val="0"/>
          <w:kern w:val="0"/>
          <w:sz w:val="20"/>
          <w:szCs w:val="20"/>
        </w:rPr>
        <w:fldChar w:fldCharType="end"/>
      </w:r>
    </w:p>
    <w:p w14:paraId="6B3776C1" w14:textId="77777777" w:rsidR="00CA3362" w:rsidRDefault="00CA3362">
      <w:pPr>
        <w:rPr>
          <w:rFonts w:cstheme="minorHAnsi"/>
          <w:b/>
          <w:bCs/>
          <w:caps/>
          <w:sz w:val="20"/>
          <w:szCs w:val="20"/>
        </w:rPr>
      </w:pPr>
      <w:r>
        <w:rPr>
          <w:rFonts w:cstheme="minorHAnsi"/>
          <w:b/>
          <w:bCs/>
          <w:caps/>
          <w:sz w:val="20"/>
          <w:szCs w:val="20"/>
        </w:rPr>
        <w:br w:type="page"/>
      </w:r>
    </w:p>
    <w:p w14:paraId="7AB3930D" w14:textId="149F789A" w:rsidR="00791A3A" w:rsidRDefault="00791A3A" w:rsidP="004A5241">
      <w:pPr>
        <w:pStyle w:val="Heading1"/>
        <w:jc w:val="both"/>
      </w:pPr>
      <w:bookmarkStart w:id="34" w:name="_Toc42125179"/>
      <w:r>
        <w:lastRenderedPageBreak/>
        <w:t>Introduction</w:t>
      </w:r>
      <w:bookmarkEnd w:id="34"/>
    </w:p>
    <w:p w14:paraId="2BA1CAE4" w14:textId="39DEED81" w:rsidR="00791A3A" w:rsidRDefault="00791A3A" w:rsidP="00791A3A">
      <w:r>
        <w:t>Couchbase Eventing offers the ability to write programmatic logic that can respond to various events within Couchbase Server. The intent of the framework is to capture the business logic, and automatically parallelize it across the cluster to ensure high throughput and scalability without requiring the handler logic to code these aspects explicitly. Eventing is an assignable MDS role and so, eventing can run on any specified set of nodes in a cluster. Couchbase Eventing was first introduced in 5.5.0 and continues to be in active development.</w:t>
      </w:r>
      <w:r w:rsidR="00295BE4">
        <w:t xml:space="preserve"> Couchbase Eventing is a capability of Couchbase Server Enterprise Edition (EE).</w:t>
      </w:r>
    </w:p>
    <w:p w14:paraId="42876D68" w14:textId="77777777" w:rsidR="00791A3A" w:rsidRPr="00791A3A" w:rsidRDefault="00791A3A" w:rsidP="00791A3A"/>
    <w:p w14:paraId="4B2BFEA5" w14:textId="46B3CC5B" w:rsidR="004A5241" w:rsidRDefault="004A5241" w:rsidP="004A5241">
      <w:pPr>
        <w:pStyle w:val="Heading1"/>
        <w:jc w:val="both"/>
      </w:pPr>
      <w:bookmarkStart w:id="35" w:name="_Toc42125180"/>
      <w:r>
        <w:t>Handler Signatures</w:t>
      </w:r>
      <w:bookmarkEnd w:id="35"/>
    </w:p>
    <w:p w14:paraId="71D4EFA8" w14:textId="2C3C10D1" w:rsidR="004A5241" w:rsidRDefault="004A5241" w:rsidP="004A5241">
      <w:pPr>
        <w:jc w:val="both"/>
      </w:pPr>
      <w:r>
        <w:t>Eventing framework calls the following JavaScript functions as entry points to the handler.</w:t>
      </w:r>
    </w:p>
    <w:p w14:paraId="10FAF991" w14:textId="77777777" w:rsidR="004A5241" w:rsidRDefault="004A5241" w:rsidP="004A5241">
      <w:pPr>
        <w:jc w:val="both"/>
      </w:pPr>
    </w:p>
    <w:p w14:paraId="0744FB22" w14:textId="77777777" w:rsidR="004A5241" w:rsidRDefault="004A5241" w:rsidP="004A5241">
      <w:pPr>
        <w:pStyle w:val="Heading4"/>
        <w:jc w:val="both"/>
      </w:pPr>
      <w:r>
        <w:t>Insert/Update Handler</w:t>
      </w:r>
    </w:p>
    <w:p w14:paraId="7C62F774" w14:textId="4C7C8FA5" w:rsidR="004A5241" w:rsidRPr="00151259" w:rsidRDefault="004A5241" w:rsidP="004A5241">
      <w:pPr>
        <w:jc w:val="both"/>
      </w:pPr>
      <w:r>
        <w:t xml:space="preserve">The </w:t>
      </w:r>
      <w:proofErr w:type="spellStart"/>
      <w:r w:rsidR="00D870DA" w:rsidRPr="00D870DA">
        <w:rPr>
          <w:i/>
          <w:iCs/>
        </w:rPr>
        <w:t>OnUpdate</w:t>
      </w:r>
      <w:proofErr w:type="spellEnd"/>
      <w:r>
        <w:t xml:space="preserve"> handler gets called when a document is created or modified. Two major limitations exist. First, if a document is modified several times in a short duration, the calls may be coalesced into a single event due to deduplication. Second, it is not possible to discern between Create and Update operations. Both limitations arise due to KV engine design choices and may be revisited in the future.</w:t>
      </w:r>
    </w:p>
    <w:p w14:paraId="7BBC0E81" w14:textId="77777777" w:rsidR="004A5241" w:rsidRDefault="004A5241" w:rsidP="004A5241">
      <w:pPr>
        <w:ind w:left="1440"/>
        <w:jc w:val="both"/>
      </w:pPr>
    </w:p>
    <w:p w14:paraId="7885645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30668890"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if</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doc.type</w:t>
      </w:r>
      <w:proofErr w:type="spellEnd"/>
      <w:proofErr w:type="gramEnd"/>
      <w:r>
        <w:rPr>
          <w:rFonts w:ascii="Consolas" w:eastAsia="Times New Roman" w:hAnsi="Consolas"/>
          <w:color w:val="000000"/>
          <w:sz w:val="18"/>
          <w:szCs w:val="18"/>
          <w:bdr w:val="none" w:sz="0" w:space="0" w:color="auto" w:frame="1"/>
        </w:rPr>
        <w:t> == </w:t>
      </w:r>
      <w:r>
        <w:rPr>
          <w:rStyle w:val="string2"/>
          <w:rFonts w:ascii="Consolas" w:eastAsia="Times New Roman" w:hAnsi="Consolas"/>
          <w:sz w:val="18"/>
          <w:szCs w:val="18"/>
        </w:rPr>
        <w:t xml:space="preserve">'order' </w:t>
      </w:r>
      <w:r>
        <w:rPr>
          <w:rFonts w:ascii="Consolas" w:eastAsia="Times New Roman" w:hAnsi="Consolas"/>
          <w:color w:val="000000"/>
          <w:sz w:val="18"/>
          <w:szCs w:val="18"/>
          <w:bdr w:val="none" w:sz="0" w:space="0" w:color="auto" w:frame="1"/>
        </w:rPr>
        <w:t>&amp;&amp; </w:t>
      </w:r>
      <w:proofErr w:type="spellStart"/>
      <w:r>
        <w:rPr>
          <w:rFonts w:ascii="Consolas" w:eastAsia="Times New Roman" w:hAnsi="Consolas"/>
          <w:color w:val="000000"/>
          <w:sz w:val="18"/>
          <w:szCs w:val="18"/>
          <w:bdr w:val="none" w:sz="0" w:space="0" w:color="auto" w:frame="1"/>
        </w:rPr>
        <w:t>doc.value</w:t>
      </w:r>
      <w:proofErr w:type="spellEnd"/>
      <w:r>
        <w:rPr>
          <w:rFonts w:ascii="Consolas" w:eastAsia="Times New Roman" w:hAnsi="Consolas"/>
          <w:color w:val="000000"/>
          <w:sz w:val="18"/>
          <w:szCs w:val="18"/>
          <w:bdr w:val="none" w:sz="0" w:space="0" w:color="auto" w:frame="1"/>
        </w:rPr>
        <w:t> &gt; 5000) {  </w:t>
      </w:r>
    </w:p>
    <w:p w14:paraId="6891D001" w14:textId="77777777" w:rsidR="004A524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phoneverify</w:t>
      </w:r>
      <w:proofErr w:type="spellEnd"/>
      <w:r>
        <w:rPr>
          <w:rFonts w:ascii="Consolas" w:eastAsia="Times New Roman" w:hAnsi="Consolas"/>
          <w:color w:val="000000"/>
          <w:sz w:val="18"/>
          <w:szCs w:val="18"/>
          <w:bdr w:val="none" w:sz="0" w:space="0" w:color="auto" w:frame="1"/>
        </w:rPr>
        <w:t>[meta.id] = </w:t>
      </w:r>
      <w:proofErr w:type="spellStart"/>
      <w:proofErr w:type="gramStart"/>
      <w:r>
        <w:rPr>
          <w:rFonts w:ascii="Consolas" w:eastAsia="Times New Roman" w:hAnsi="Consolas"/>
          <w:color w:val="000000"/>
          <w:sz w:val="18"/>
          <w:szCs w:val="18"/>
          <w:bdr w:val="none" w:sz="0" w:space="0" w:color="auto" w:frame="1"/>
        </w:rPr>
        <w:t>doc.customer</w:t>
      </w:r>
      <w:proofErr w:type="spellEnd"/>
      <w:proofErr w:type="gramEnd"/>
      <w:r>
        <w:rPr>
          <w:rFonts w:ascii="Consolas" w:eastAsia="Times New Roman" w:hAnsi="Consolas"/>
          <w:color w:val="000000"/>
          <w:sz w:val="18"/>
          <w:szCs w:val="18"/>
          <w:bdr w:val="none" w:sz="0" w:space="0" w:color="auto" w:frame="1"/>
        </w:rPr>
        <w:t>;</w:t>
      </w:r>
    </w:p>
    <w:p w14:paraId="3CE5B272" w14:textId="77777777" w:rsidR="004A5241" w:rsidRDefault="004A5241" w:rsidP="004A5241">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 </w:t>
      </w:r>
    </w:p>
    <w:p w14:paraId="52FB9176" w14:textId="77777777" w:rsidR="004A5241" w:rsidRPr="00525301" w:rsidRDefault="004A5241" w:rsidP="004A5241">
      <w:pPr>
        <w:numPr>
          <w:ilvl w:val="0"/>
          <w:numId w:val="13"/>
        </w:numPr>
        <w:pBdr>
          <w:left w:val="single" w:sz="18" w:space="0" w:color="6CE26C"/>
        </w:pBdr>
        <w:shd w:val="clear" w:color="auto" w:fill="F8F8F8"/>
        <w:tabs>
          <w:tab w:val="clear" w:pos="720"/>
          <w:tab w:val="num" w:pos="288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80831BD" w14:textId="77777777" w:rsidR="004A5241" w:rsidRDefault="004A5241" w:rsidP="004A5241">
      <w:pPr>
        <w:jc w:val="both"/>
      </w:pPr>
    </w:p>
    <w:p w14:paraId="0D68D949" w14:textId="77777777" w:rsidR="004A5241" w:rsidRDefault="004A5241" w:rsidP="004A5241">
      <w:pPr>
        <w:pStyle w:val="Heading4"/>
        <w:jc w:val="both"/>
      </w:pPr>
      <w:r>
        <w:t>Delete Handler</w:t>
      </w:r>
    </w:p>
    <w:p w14:paraId="1695A680" w14:textId="63256D30" w:rsidR="009C0EB2" w:rsidRDefault="004A5241" w:rsidP="005A68E2">
      <w:pPr>
        <w:jc w:val="both"/>
      </w:pPr>
      <w:r>
        <w:t xml:space="preserve">The </w:t>
      </w:r>
      <w:proofErr w:type="spellStart"/>
      <w:r w:rsidR="00D870DA" w:rsidRPr="00D870DA">
        <w:rPr>
          <w:i/>
          <w:iCs/>
        </w:rPr>
        <w:t>OnDelete</w:t>
      </w:r>
      <w:proofErr w:type="spellEnd"/>
      <w:r>
        <w:t xml:space="preserve"> handler gets called when a document is </w:t>
      </w:r>
      <w:r w:rsidR="000D38E5">
        <w:t>deleted (either directly, such as a N1QL or KV DELETE operation, or indirectly via expiry pager deleting expired documents).</w:t>
      </w:r>
      <w:r w:rsidR="00742B54">
        <w:t xml:space="preserve"> </w:t>
      </w:r>
      <w:r w:rsidR="00043061">
        <w:t xml:space="preserve">The function </w:t>
      </w:r>
      <w:r w:rsidR="00221F30">
        <w:t>provides</w:t>
      </w:r>
      <w:r w:rsidR="00043061">
        <w:t xml:space="preserve"> two</w:t>
      </w:r>
      <w:r w:rsidR="005C5353">
        <w:rPr>
          <w:rStyle w:val="FootnoteReference"/>
        </w:rPr>
        <w:footnoteReference w:id="1"/>
      </w:r>
      <w:r w:rsidR="00043061">
        <w:t xml:space="preserve"> </w:t>
      </w:r>
      <w:r w:rsidR="00221F30">
        <w:t>arguments</w:t>
      </w:r>
      <w:r w:rsidR="00043061">
        <w:t>, first being metadata of the document that was deleted</w:t>
      </w:r>
      <w:r w:rsidR="00F95EEF">
        <w:t xml:space="preserve"> (</w:t>
      </w:r>
      <w:r w:rsidR="00F95EEF">
        <w:rPr>
          <w:i/>
          <w:iCs/>
        </w:rPr>
        <w:t>meta</w:t>
      </w:r>
      <w:r w:rsidR="00F95EEF">
        <w:t xml:space="preserve"> in the function below)</w:t>
      </w:r>
      <w:r w:rsidR="00043061">
        <w:t xml:space="preserve">, and </w:t>
      </w:r>
      <w:r w:rsidR="00221F30">
        <w:t xml:space="preserve">the </w:t>
      </w:r>
      <w:r w:rsidR="00043061">
        <w:t xml:space="preserve">second </w:t>
      </w:r>
      <w:r w:rsidR="00F95EEF" w:rsidRPr="00F95EEF">
        <w:t>(</w:t>
      </w:r>
      <w:r w:rsidR="00F95EEF">
        <w:rPr>
          <w:i/>
          <w:iCs/>
        </w:rPr>
        <w:t xml:space="preserve">options </w:t>
      </w:r>
      <w:r w:rsidR="00F95EEF" w:rsidRPr="00F95EEF">
        <w:t>in the example below)</w:t>
      </w:r>
      <w:r w:rsidR="00F95EEF">
        <w:t xml:space="preserve"> b</w:t>
      </w:r>
      <w:r w:rsidR="00043061">
        <w:t>eing additional information. Both are JavaScript maps.</w:t>
      </w:r>
    </w:p>
    <w:p w14:paraId="00FF9C42" w14:textId="77777777" w:rsidR="000D38E5" w:rsidRDefault="000D38E5" w:rsidP="005A68E2">
      <w:pPr>
        <w:jc w:val="both"/>
      </w:pPr>
    </w:p>
    <w:p w14:paraId="4913A984" w14:textId="3AB47B46" w:rsidR="009C0EB2" w:rsidRDefault="000A12B0" w:rsidP="009C0EB2">
      <w:pPr>
        <w:pStyle w:val="Heading5"/>
        <w:ind w:left="720"/>
      </w:pPr>
      <w:r>
        <w:t>The '</w:t>
      </w:r>
      <w:r w:rsidR="009C0EB2" w:rsidRPr="009C0EB2">
        <w:t>expired</w:t>
      </w:r>
      <w:r>
        <w:t>' option</w:t>
      </w:r>
    </w:p>
    <w:p w14:paraId="0A646CC9" w14:textId="6339DAA3" w:rsidR="004A5241" w:rsidRPr="00043061" w:rsidRDefault="00043061" w:rsidP="009C0EB2">
      <w:pPr>
        <w:ind w:left="720"/>
        <w:jc w:val="both"/>
      </w:pPr>
      <w:r>
        <w:t xml:space="preserve">The second argument </w:t>
      </w:r>
      <w:r w:rsidR="009C0EB2">
        <w:t xml:space="preserve">to the </w:t>
      </w:r>
      <w:proofErr w:type="spellStart"/>
      <w:r w:rsidR="009C0EB2">
        <w:t>OnDelete</w:t>
      </w:r>
      <w:proofErr w:type="spellEnd"/>
      <w:r w:rsidR="009C0EB2">
        <w:t xml:space="preserve"> function </w:t>
      </w:r>
      <w:r w:rsidR="00DF1ADF">
        <w:t>(</w:t>
      </w:r>
      <w:r w:rsidR="009C0EB2">
        <w:t>which is a JavaScript map object</w:t>
      </w:r>
      <w:r w:rsidR="00DF1ADF">
        <w:t>)</w:t>
      </w:r>
      <w:r w:rsidR="009C0EB2">
        <w:t xml:space="preserve"> </w:t>
      </w:r>
      <w:r>
        <w:t>contains a boolean entry</w:t>
      </w:r>
      <w:r w:rsidR="00DF1ADF">
        <w:t xml:space="preserve"> having key name</w:t>
      </w:r>
      <w:r>
        <w:t xml:space="preserve"> '</w:t>
      </w:r>
      <w:r>
        <w:rPr>
          <w:i/>
          <w:iCs/>
        </w:rPr>
        <w:t>expired'</w:t>
      </w:r>
      <w:r>
        <w:t xml:space="preserve"> that indicates if the deletion was due to a document expiration.</w:t>
      </w:r>
    </w:p>
    <w:p w14:paraId="22D96DD4" w14:textId="77777777" w:rsidR="003968CC" w:rsidRPr="00221D69" w:rsidRDefault="003968CC" w:rsidP="004A5241">
      <w:pPr>
        <w:ind w:left="1440"/>
        <w:jc w:val="both"/>
      </w:pPr>
    </w:p>
    <w:p w14:paraId="367763E9" w14:textId="7F950622" w:rsidR="004A5241" w:rsidRPr="0004306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OnDelete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meta</w:t>
      </w:r>
      <w:r w:rsidR="00043061">
        <w:rPr>
          <w:rFonts w:ascii="Consolas" w:eastAsia="Times New Roman" w:hAnsi="Consolas"/>
          <w:color w:val="000000"/>
          <w:sz w:val="18"/>
          <w:szCs w:val="18"/>
          <w:bdr w:val="none" w:sz="0" w:space="0" w:color="auto" w:frame="1"/>
        </w:rPr>
        <w:t>, options</w:t>
      </w:r>
      <w:r>
        <w:rPr>
          <w:rFonts w:ascii="Consolas" w:eastAsia="Times New Roman" w:hAnsi="Consolas"/>
          <w:color w:val="000000"/>
          <w:sz w:val="18"/>
          <w:szCs w:val="18"/>
          <w:bdr w:val="none" w:sz="0" w:space="0" w:color="auto" w:frame="1"/>
        </w:rPr>
        <w:t>) {</w:t>
      </w:r>
    </w:p>
    <w:p w14:paraId="13195099" w14:textId="349693D3" w:rsidR="00043061" w:rsidRPr="007D3AD3" w:rsidRDefault="0004306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if (</w:t>
      </w:r>
      <w:proofErr w:type="spellStart"/>
      <w:proofErr w:type="gramStart"/>
      <w:r>
        <w:rPr>
          <w:rFonts w:ascii="Consolas" w:eastAsia="Times New Roman" w:hAnsi="Consolas"/>
          <w:color w:val="000000"/>
          <w:sz w:val="18"/>
          <w:szCs w:val="18"/>
          <w:bdr w:val="none" w:sz="0" w:space="0" w:color="auto" w:frame="1"/>
        </w:rPr>
        <w:t>options.expired</w:t>
      </w:r>
      <w:proofErr w:type="spellEnd"/>
      <w:proofErr w:type="gramEnd"/>
      <w:r>
        <w:rPr>
          <w:rFonts w:ascii="Consolas" w:eastAsia="Times New Roman" w:hAnsi="Consolas"/>
          <w:color w:val="000000"/>
          <w:sz w:val="18"/>
          <w:szCs w:val="18"/>
          <w:bdr w:val="none" w:sz="0" w:space="0" w:color="auto" w:frame="1"/>
        </w:rPr>
        <w:t>) log("Document expired", meta.id);</w:t>
      </w:r>
    </w:p>
    <w:p w14:paraId="1D40BF88"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xml:space="preserve">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 xml:space="preserve"> = meta.id;</w:t>
      </w:r>
    </w:p>
    <w:p w14:paraId="58008EBC"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 = SELECT id from orders WHERE </w:t>
      </w:r>
      <w:proofErr w:type="spellStart"/>
      <w:r>
        <w:rPr>
          <w:rFonts w:ascii="Consolas" w:eastAsia="Times New Roman" w:hAnsi="Consolas"/>
          <w:color w:val="000000"/>
          <w:sz w:val="18"/>
          <w:szCs w:val="18"/>
          <w:bdr w:val="none" w:sz="0" w:space="0" w:color="auto" w:frame="1"/>
        </w:rPr>
        <w:t>shipaddr</w:t>
      </w:r>
      <w:proofErr w:type="spellEnd"/>
      <w:r>
        <w:rPr>
          <w:rFonts w:ascii="Consolas" w:eastAsia="Times New Roman" w:hAnsi="Consolas"/>
          <w:color w:val="000000"/>
          <w:sz w:val="18"/>
          <w:szCs w:val="18"/>
          <w:bdr w:val="none" w:sz="0" w:space="0" w:color="auto" w:frame="1"/>
        </w:rPr>
        <w:t> = $</w:t>
      </w:r>
      <w:proofErr w:type="spellStart"/>
      <w:r>
        <w:rPr>
          <w:rFonts w:ascii="Consolas" w:eastAsia="Times New Roman" w:hAnsi="Consolas"/>
          <w:color w:val="000000"/>
          <w:sz w:val="18"/>
          <w:szCs w:val="18"/>
          <w:bdr w:val="none" w:sz="0" w:space="0" w:color="auto" w:frame="1"/>
        </w:rPr>
        <w:t>addr</w:t>
      </w:r>
      <w:proofErr w:type="spellEnd"/>
      <w:r>
        <w:rPr>
          <w:rFonts w:ascii="Consolas" w:eastAsia="Times New Roman" w:hAnsi="Consolas"/>
          <w:color w:val="000000"/>
          <w:sz w:val="18"/>
          <w:szCs w:val="18"/>
          <w:bdr w:val="none" w:sz="0" w:space="0" w:color="auto" w:frame="1"/>
        </w:rPr>
        <w:t>;</w:t>
      </w:r>
    </w:p>
    <w:p w14:paraId="2870A355"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id</w:t>
      </w:r>
      <w:r w:rsidRPr="00847407">
        <w:rPr>
          <w:rFonts w:ascii="Consolas" w:eastAsia="Times New Roman" w:hAnsi="Consolas"/>
          <w:color w:val="000000"/>
          <w:sz w:val="18"/>
          <w:szCs w:val="18"/>
          <w:bdr w:val="none" w:sz="0" w:space="0" w:color="auto" w:frame="1"/>
        </w:rPr>
        <w:t xml:space="preserve"> </w:t>
      </w:r>
      <w:r>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 {</w:t>
      </w:r>
    </w:p>
    <w:p w14:paraId="0436AFFA" w14:textId="77777777" w:rsid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Pr>
          <w:rStyle w:val="string2"/>
          <w:rFonts w:ascii="Consolas" w:eastAsia="Times New Roman" w:hAnsi="Consolas"/>
          <w:sz w:val="18"/>
          <w:szCs w:val="18"/>
        </w:rPr>
        <w:t>"Address invalidated for pending order: "</w:t>
      </w:r>
      <w:r>
        <w:rPr>
          <w:rFonts w:ascii="Consolas" w:eastAsia="Times New Roman" w:hAnsi="Consolas"/>
          <w:color w:val="000000"/>
          <w:sz w:val="18"/>
          <w:szCs w:val="18"/>
          <w:bdr w:val="none" w:sz="0" w:space="0" w:color="auto" w:frame="1"/>
        </w:rPr>
        <w:t> + id);  </w:t>
      </w:r>
    </w:p>
    <w:p w14:paraId="4109B0DC" w14:textId="77777777" w:rsidR="004A5241" w:rsidRDefault="004A5241" w:rsidP="004A5241">
      <w:pPr>
        <w:numPr>
          <w:ilvl w:val="0"/>
          <w:numId w:val="14"/>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lastRenderedPageBreak/>
        <w:t>  }  </w:t>
      </w:r>
    </w:p>
    <w:p w14:paraId="3F71BEB3" w14:textId="24BF94C2" w:rsidR="004A5241" w:rsidRPr="004A5241" w:rsidRDefault="004A5241" w:rsidP="004A5241">
      <w:pPr>
        <w:numPr>
          <w:ilvl w:val="0"/>
          <w:numId w:val="14"/>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15D2EB61" w14:textId="77777777" w:rsidR="004A5241" w:rsidRDefault="004A5241" w:rsidP="004A5241">
      <w:pPr>
        <w:pStyle w:val="Heading4"/>
        <w:jc w:val="both"/>
      </w:pPr>
    </w:p>
    <w:p w14:paraId="4C86C092" w14:textId="76F61333" w:rsidR="004A5241" w:rsidRDefault="00B33076" w:rsidP="004A5241">
      <w:pPr>
        <w:pStyle w:val="Heading4"/>
        <w:jc w:val="both"/>
      </w:pPr>
      <w:r>
        <w:t>OnDeploy</w:t>
      </w:r>
      <w:r w:rsidR="004A5241">
        <w:t xml:space="preserve"> Handler [</w:t>
      </w:r>
      <w:r w:rsidR="009D68A1">
        <w:t>Currently Unimplemented</w:t>
      </w:r>
      <w:r w:rsidR="004A5241">
        <w:t>]</w:t>
      </w:r>
    </w:p>
    <w:p w14:paraId="68967F34" w14:textId="46A751D0" w:rsidR="004A5241" w:rsidRDefault="004A5241" w:rsidP="004A5241">
      <w:pPr>
        <w:jc w:val="both"/>
      </w:pPr>
      <w:r>
        <w:t xml:space="preserve">The </w:t>
      </w:r>
      <w:r w:rsidR="00B33076">
        <w:rPr>
          <w:i/>
          <w:iCs/>
        </w:rPr>
        <w:t>OnDeploy</w:t>
      </w:r>
      <w:r>
        <w:t xml:space="preserve"> handler </w:t>
      </w:r>
      <w:r w:rsidR="003D59C1">
        <w:t>is invoked</w:t>
      </w:r>
      <w:r>
        <w:t xml:space="preserve"> </w:t>
      </w:r>
      <w:r w:rsidR="003D59C1">
        <w:t xml:space="preserve">once </w:t>
      </w:r>
      <w:r w:rsidR="004D5CF1">
        <w:t xml:space="preserve">when </w:t>
      </w:r>
      <w:r w:rsidR="003D59C1">
        <w:t xml:space="preserve">the handler </w:t>
      </w:r>
      <w:r w:rsidR="006644F3">
        <w:t xml:space="preserve">has deployed. </w:t>
      </w:r>
      <w:r w:rsidR="003D59C1">
        <w:t xml:space="preserve">This callback will fire </w:t>
      </w:r>
      <w:r w:rsidR="006644F3">
        <w:t xml:space="preserve">only </w:t>
      </w:r>
      <w:r w:rsidR="00D870DA">
        <w:t>once</w:t>
      </w:r>
      <w:r w:rsidR="006644F3">
        <w:t xml:space="preserve"> per deployment</w:t>
      </w:r>
      <w:r w:rsidR="00D870DA">
        <w:t xml:space="preserve"> and will run on </w:t>
      </w:r>
      <w:r w:rsidR="006644F3">
        <w:t xml:space="preserve">only </w:t>
      </w:r>
      <w:r w:rsidR="00D870DA">
        <w:t xml:space="preserve">one eventing node in the cluster. </w:t>
      </w:r>
      <w:r w:rsidR="004D5CF1">
        <w:t>T</w:t>
      </w:r>
      <w:r w:rsidR="00D870DA">
        <w:t xml:space="preserve">he </w:t>
      </w:r>
      <w:r w:rsidR="00B33076">
        <w:rPr>
          <w:i/>
          <w:iCs/>
        </w:rPr>
        <w:t>OnDeploy</w:t>
      </w:r>
      <w:r w:rsidR="00B33076">
        <w:t xml:space="preserve"> </w:t>
      </w:r>
      <w:r w:rsidR="00514941">
        <w:t xml:space="preserve">handler </w:t>
      </w:r>
      <w:r w:rsidR="00D870DA">
        <w:t xml:space="preserve">is </w:t>
      </w:r>
      <w:r w:rsidR="003C3EAF">
        <w:t xml:space="preserve">the first </w:t>
      </w:r>
      <w:r w:rsidR="004D5CF1">
        <w:t>function</w:t>
      </w:r>
      <w:r w:rsidR="003C3EAF">
        <w:t xml:space="preserve"> to run </w:t>
      </w:r>
      <w:r w:rsidR="004D5CF1">
        <w:t xml:space="preserve">for the given handler, </w:t>
      </w:r>
      <w:r w:rsidR="003C3EAF">
        <w:t xml:space="preserve">and all other </w:t>
      </w:r>
      <w:r w:rsidR="004D5CF1">
        <w:t>function calls on all nodes wait for the OnDeploy handler to complete.</w:t>
      </w:r>
      <w:r w:rsidR="004578F9">
        <w:t xml:space="preserve"> OnDeploy handler is subject to normal </w:t>
      </w:r>
      <w:r w:rsidR="00D8468D">
        <w:t>handler</w:t>
      </w:r>
      <w:r w:rsidR="004578F9">
        <w:t xml:space="preserve"> timeout.</w:t>
      </w:r>
    </w:p>
    <w:p w14:paraId="709ADBF5" w14:textId="3B6EFEF0" w:rsidR="004A5241" w:rsidRPr="00221D69" w:rsidRDefault="004A5241" w:rsidP="004A5241">
      <w:pPr>
        <w:ind w:left="1440"/>
        <w:jc w:val="both"/>
      </w:pPr>
    </w:p>
    <w:p w14:paraId="7FF53FAF" w14:textId="10D53545" w:rsidR="004A5241" w:rsidRPr="007D3AD3" w:rsidRDefault="004A5241" w:rsidP="004A5241">
      <w:pPr>
        <w:numPr>
          <w:ilvl w:val="0"/>
          <w:numId w:val="20"/>
        </w:numPr>
        <w:pBdr>
          <w:left w:val="single" w:sz="18" w:space="0" w:color="6CE26C"/>
        </w:pBdr>
        <w:shd w:val="clear" w:color="auto" w:fill="FFFFFF"/>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gramStart"/>
      <w:r w:rsidR="004D5CF1">
        <w:rPr>
          <w:rFonts w:ascii="Consolas" w:eastAsia="Times New Roman" w:hAnsi="Consolas"/>
          <w:color w:val="000000"/>
          <w:sz w:val="18"/>
          <w:szCs w:val="18"/>
          <w:bdr w:val="none" w:sz="0" w:space="0" w:color="auto" w:frame="1"/>
        </w:rPr>
        <w:t>OnDeploy</w:t>
      </w:r>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w:t>
      </w:r>
    </w:p>
    <w:p w14:paraId="76D4DD4D" w14:textId="7EDC8DD8" w:rsidR="004A5241" w:rsidRP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gramStart"/>
      <w:r w:rsidR="004C410E">
        <w:rPr>
          <w:rFonts w:ascii="Consolas" w:eastAsia="Times New Roman" w:hAnsi="Consolas"/>
          <w:color w:val="000000"/>
          <w:sz w:val="18"/>
          <w:szCs w:val="18"/>
          <w:bdr w:val="none" w:sz="0" w:space="0" w:color="auto" w:frame="1"/>
        </w:rPr>
        <w:t>log</w:t>
      </w:r>
      <w:r>
        <w:rPr>
          <w:rFonts w:ascii="Consolas" w:eastAsia="Times New Roman" w:hAnsi="Consolas"/>
          <w:color w:val="000000"/>
          <w:sz w:val="18"/>
          <w:szCs w:val="18"/>
          <w:bdr w:val="none" w:sz="0" w:space="0" w:color="auto" w:frame="1"/>
        </w:rPr>
        <w:t>(</w:t>
      </w:r>
      <w:proofErr w:type="gramEnd"/>
      <w:r>
        <w:rPr>
          <w:rStyle w:val="string2"/>
          <w:rFonts w:ascii="Consolas" w:eastAsia="Times New Roman" w:hAnsi="Consolas"/>
          <w:sz w:val="18"/>
          <w:szCs w:val="18"/>
        </w:rPr>
        <w:t xml:space="preserve">"Function was deployed:", </w:t>
      </w:r>
      <w:r>
        <w:rPr>
          <w:rStyle w:val="keyword2"/>
          <w:rFonts w:ascii="Consolas" w:eastAsia="Times New Roman" w:hAnsi="Consolas"/>
          <w:sz w:val="18"/>
          <w:szCs w:val="18"/>
        </w:rPr>
        <w:t>new</w:t>
      </w:r>
      <w:r>
        <w:rPr>
          <w:rFonts w:ascii="Consolas" w:eastAsia="Times New Roman" w:hAnsi="Consolas"/>
          <w:color w:val="000000"/>
          <w:sz w:val="18"/>
          <w:szCs w:val="18"/>
          <w:bdr w:val="none" w:sz="0" w:space="0" w:color="auto" w:frame="1"/>
        </w:rPr>
        <w:t> Date());</w:t>
      </w:r>
    </w:p>
    <w:p w14:paraId="5F3ACD8E" w14:textId="77777777" w:rsidR="004A5241" w:rsidRDefault="004A5241" w:rsidP="004A5241">
      <w:pPr>
        <w:numPr>
          <w:ilvl w:val="0"/>
          <w:numId w:val="20"/>
        </w:numPr>
        <w:pBdr>
          <w:left w:val="single" w:sz="18" w:space="0" w:color="6CE26C"/>
        </w:pBdr>
        <w:shd w:val="clear" w:color="auto" w:fill="F8F8F8"/>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8E74DCC" w14:textId="77777777" w:rsidR="00A47548" w:rsidRDefault="00A47548" w:rsidP="00A47548"/>
    <w:p w14:paraId="215F1320" w14:textId="7E47921C" w:rsidR="00750C93" w:rsidRDefault="00750C93" w:rsidP="00A47548">
      <w:pPr>
        <w:pStyle w:val="Heading1"/>
      </w:pPr>
      <w:bookmarkStart w:id="36" w:name="_Toc42125181"/>
      <w:r>
        <w:t>Operations</w:t>
      </w:r>
      <w:bookmarkEnd w:id="36"/>
    </w:p>
    <w:p w14:paraId="0C2492EB" w14:textId="058996DB" w:rsidR="002C2481" w:rsidRDefault="002C2481" w:rsidP="007725E8">
      <w:pPr>
        <w:jc w:val="both"/>
      </w:pPr>
      <w:r>
        <w:t xml:space="preserve">The following </w:t>
      </w:r>
      <w:r w:rsidR="00606D23">
        <w:t xml:space="preserve">operations are exposed through the UI, </w:t>
      </w:r>
      <w:r w:rsidR="00DE1271">
        <w:t>couchbase-cli</w:t>
      </w:r>
      <w:r w:rsidR="00606D23">
        <w:t xml:space="preserve"> and REST APIs</w:t>
      </w:r>
      <w:r w:rsidR="00DE1271">
        <w:t>.</w:t>
      </w:r>
    </w:p>
    <w:p w14:paraId="7224F37F" w14:textId="77777777" w:rsidR="002C2481" w:rsidRDefault="002C2481" w:rsidP="007725E8">
      <w:pPr>
        <w:jc w:val="both"/>
      </w:pPr>
    </w:p>
    <w:p w14:paraId="2E06DB38" w14:textId="22FDA2AB" w:rsidR="00A17082" w:rsidRDefault="00A17082" w:rsidP="007725E8">
      <w:pPr>
        <w:pStyle w:val="Heading2"/>
        <w:tabs>
          <w:tab w:val="center" w:pos="4680"/>
        </w:tabs>
        <w:jc w:val="both"/>
      </w:pPr>
      <w:bookmarkStart w:id="37" w:name="_Toc42125182"/>
      <w:r>
        <w:t>Deploy</w:t>
      </w:r>
      <w:bookmarkEnd w:id="37"/>
    </w:p>
    <w:p w14:paraId="4487EFC9" w14:textId="77B8BE15" w:rsidR="00A17082" w:rsidRDefault="00A17082" w:rsidP="007725E8">
      <w:pPr>
        <w:jc w:val="both"/>
      </w:pPr>
      <w:r>
        <w:t xml:space="preserve">This operation activates a </w:t>
      </w:r>
      <w:r w:rsidR="006B314E">
        <w:t>handler</w:t>
      </w:r>
      <w:r>
        <w:t xml:space="preserve">. </w:t>
      </w:r>
      <w:r w:rsidR="00411CBC">
        <w:t xml:space="preserve">Source validations are performed, and only valid </w:t>
      </w:r>
      <w:r w:rsidR="006B314E">
        <w:t>handler</w:t>
      </w:r>
      <w:r w:rsidR="00411CBC">
        <w:t>s can be deployed.</w:t>
      </w:r>
      <w:r>
        <w:t xml:space="preserve"> </w:t>
      </w:r>
      <w:r w:rsidR="00411CBC">
        <w:t xml:space="preserve">Deployment transpiles the code and creates the executable artifacts. The source code of an activated </w:t>
      </w:r>
      <w:r w:rsidR="006B314E">
        <w:t>handler</w:t>
      </w:r>
      <w:r w:rsidR="00411CBC">
        <w:t xml:space="preserve"> cannot be edited.</w:t>
      </w:r>
      <w:r w:rsidR="0002234F">
        <w:t xml:space="preserve"> </w:t>
      </w:r>
      <w:r>
        <w:t xml:space="preserve">Unless a </w:t>
      </w:r>
      <w:r w:rsidR="006B314E">
        <w:t>handler</w:t>
      </w:r>
      <w:r>
        <w:t xml:space="preserve"> is in deployed state, it will not receive or process any events. Deployment creates necessary metadata, </w:t>
      </w:r>
      <w:proofErr w:type="gramStart"/>
      <w:r>
        <w:t>spawns</w:t>
      </w:r>
      <w:proofErr w:type="gramEnd"/>
      <w:r>
        <w:t xml:space="preserve"> worker processes, calculates initial partitions, and initiates checkpointing of processed stream data.</w:t>
      </w:r>
    </w:p>
    <w:p w14:paraId="139C941A" w14:textId="77777777" w:rsidR="000C48D6" w:rsidRDefault="000C48D6" w:rsidP="007725E8">
      <w:pPr>
        <w:jc w:val="both"/>
      </w:pPr>
    </w:p>
    <w:p w14:paraId="70D1F647" w14:textId="2D0FBD81" w:rsidR="00A17082" w:rsidRDefault="0089323A" w:rsidP="007725E8">
      <w:pPr>
        <w:jc w:val="both"/>
      </w:pPr>
      <w:r>
        <w:t xml:space="preserve">Deployment </w:t>
      </w:r>
      <w:r w:rsidR="00606D23">
        <w:t xml:space="preserve">for DCP observer </w:t>
      </w:r>
      <w:r w:rsidR="00C82C2F">
        <w:t xml:space="preserve">has </w:t>
      </w:r>
      <w:r w:rsidR="00A17082">
        <w:t>t</w:t>
      </w:r>
      <w:r w:rsidR="00790ECA">
        <w:t>wo</w:t>
      </w:r>
      <w:r w:rsidR="00A17082">
        <w:t xml:space="preserve"> variations:</w:t>
      </w:r>
    </w:p>
    <w:p w14:paraId="6DD25D7C" w14:textId="77777777" w:rsidR="0089323A" w:rsidRDefault="0089323A" w:rsidP="007725E8">
      <w:pPr>
        <w:jc w:val="both"/>
      </w:pPr>
    </w:p>
    <w:p w14:paraId="0EF50C48" w14:textId="02A7E28B" w:rsidR="0089323A" w:rsidRDefault="0089323A" w:rsidP="007725E8">
      <w:pPr>
        <w:pStyle w:val="Heading3"/>
        <w:ind w:left="720"/>
        <w:jc w:val="both"/>
      </w:pPr>
      <w:bookmarkStart w:id="38" w:name="_Toc42125183"/>
      <w:r>
        <w:t>Deploy from Start</w:t>
      </w:r>
      <w:bookmarkEnd w:id="38"/>
    </w:p>
    <w:p w14:paraId="69E4E7F1" w14:textId="1DC33D01" w:rsidR="0089323A" w:rsidRDefault="00606D23" w:rsidP="007725E8">
      <w:pPr>
        <w:ind w:left="720"/>
        <w:jc w:val="both"/>
      </w:pPr>
      <w:r>
        <w:t>T</w:t>
      </w:r>
      <w:r w:rsidR="0014476A">
        <w:t xml:space="preserve">he </w:t>
      </w:r>
      <w:r w:rsidR="006B314E">
        <w:t>Handler</w:t>
      </w:r>
      <w:r w:rsidR="0089323A">
        <w:t xml:space="preserve"> </w:t>
      </w:r>
      <w:r w:rsidR="00FA0255">
        <w:t>will</w:t>
      </w:r>
      <w:r w:rsidR="0014476A">
        <w:t xml:space="preserve"> </w:t>
      </w:r>
      <w:r w:rsidR="00737CD1">
        <w:t xml:space="preserve">see a </w:t>
      </w:r>
      <w:r w:rsidR="00C05E08">
        <w:t>deduplicated</w:t>
      </w:r>
      <w:r w:rsidR="00737CD1">
        <w:t xml:space="preserve"> history of </w:t>
      </w:r>
      <w:r w:rsidR="0016450B">
        <w:t>all</w:t>
      </w:r>
      <w:r w:rsidR="00737CD1">
        <w:t xml:space="preserve"> document</w:t>
      </w:r>
      <w:r w:rsidR="00700D95">
        <w:t>s</w:t>
      </w:r>
      <w:r w:rsidR="0096154B">
        <w:t xml:space="preserve">, </w:t>
      </w:r>
      <w:r w:rsidR="00FF3519">
        <w:t xml:space="preserve">ending with </w:t>
      </w:r>
      <w:r w:rsidR="00BB15F0">
        <w:t>the current value</w:t>
      </w:r>
      <w:r w:rsidR="007E7A72">
        <w:t xml:space="preserve"> of each document</w:t>
      </w:r>
      <w:r w:rsidR="00737CD1">
        <w:t xml:space="preserve">. Hence, the </w:t>
      </w:r>
      <w:r w:rsidR="006B314E">
        <w:t>Handler</w:t>
      </w:r>
      <w:r w:rsidR="00737CD1">
        <w:t xml:space="preserve"> will </w:t>
      </w:r>
      <w:r w:rsidR="003351AC">
        <w:t>see</w:t>
      </w:r>
      <w:r w:rsidR="00737CD1">
        <w:t xml:space="preserve"> </w:t>
      </w:r>
      <w:r w:rsidR="00AC60B7">
        <w:t>every</w:t>
      </w:r>
      <w:r w:rsidR="00737CD1">
        <w:t xml:space="preserve"> document in the bucket</w:t>
      </w:r>
      <w:r w:rsidR="0013362E">
        <w:t xml:space="preserve"> at least once</w:t>
      </w:r>
      <w:r w:rsidR="00737CD1">
        <w:t>.</w:t>
      </w:r>
    </w:p>
    <w:p w14:paraId="3F970830" w14:textId="77777777" w:rsidR="0089323A" w:rsidRDefault="0089323A" w:rsidP="007725E8">
      <w:pPr>
        <w:ind w:left="720"/>
        <w:jc w:val="both"/>
      </w:pPr>
    </w:p>
    <w:p w14:paraId="7D36AD9A" w14:textId="424FDDE4" w:rsidR="0089323A" w:rsidRDefault="0089323A" w:rsidP="007725E8">
      <w:pPr>
        <w:pStyle w:val="Heading3"/>
        <w:ind w:left="720"/>
        <w:jc w:val="both"/>
      </w:pPr>
      <w:bookmarkStart w:id="39" w:name="_Toc42125184"/>
      <w:r>
        <w:t>Deploy from Now</w:t>
      </w:r>
      <w:bookmarkEnd w:id="39"/>
    </w:p>
    <w:p w14:paraId="335B5587" w14:textId="020C0862" w:rsidR="0089323A" w:rsidRDefault="004D477B" w:rsidP="007725E8">
      <w:pPr>
        <w:ind w:left="720"/>
        <w:jc w:val="both"/>
      </w:pPr>
      <w:r>
        <w:t>The</w:t>
      </w:r>
      <w:r w:rsidR="0089323A">
        <w:t xml:space="preserve"> </w:t>
      </w:r>
      <w:r w:rsidR="006B314E">
        <w:t>handler</w:t>
      </w:r>
      <w:r w:rsidR="003466E3">
        <w:t xml:space="preserve">s </w:t>
      </w:r>
      <w:r>
        <w:t xml:space="preserve">will see </w:t>
      </w:r>
      <w:r w:rsidR="003466E3">
        <w:t xml:space="preserve">mutations from </w:t>
      </w:r>
      <w:r w:rsidR="0089323A">
        <w:t xml:space="preserve">current </w:t>
      </w:r>
      <w:r w:rsidR="00A73487">
        <w:t>time</w:t>
      </w:r>
      <w:r w:rsidR="0089323A">
        <w:t xml:space="preserve">. In other words, </w:t>
      </w:r>
      <w:r w:rsidR="00197725">
        <w:t xml:space="preserve">the </w:t>
      </w:r>
      <w:r w:rsidR="006B314E">
        <w:t>Handler</w:t>
      </w:r>
      <w:r w:rsidR="0089323A">
        <w:t xml:space="preserve"> </w:t>
      </w:r>
      <w:r w:rsidR="00F86B44">
        <w:t xml:space="preserve">will see </w:t>
      </w:r>
      <w:r w:rsidR="00CA3AD7">
        <w:t xml:space="preserve">only </w:t>
      </w:r>
      <w:r w:rsidR="00F86B44">
        <w:t>document</w:t>
      </w:r>
      <w:r w:rsidR="0013296B">
        <w:t>s that mutate a</w:t>
      </w:r>
      <w:r w:rsidR="00F86B44">
        <w:t>fter it is deployed.</w:t>
      </w:r>
    </w:p>
    <w:p w14:paraId="660715C9" w14:textId="77777777" w:rsidR="003466E3" w:rsidRDefault="003466E3" w:rsidP="009B64FE">
      <w:pPr>
        <w:jc w:val="both"/>
      </w:pPr>
    </w:p>
    <w:p w14:paraId="62398D5A" w14:textId="51736816" w:rsidR="00BB16F5" w:rsidRDefault="00BB16F5" w:rsidP="007725E8">
      <w:pPr>
        <w:pStyle w:val="Heading2"/>
        <w:jc w:val="both"/>
      </w:pPr>
      <w:bookmarkStart w:id="40" w:name="_Toc42125185"/>
      <w:r>
        <w:t>Undeploy</w:t>
      </w:r>
      <w:bookmarkEnd w:id="40"/>
    </w:p>
    <w:p w14:paraId="54F098AD" w14:textId="2AD59ABE" w:rsidR="00BB16F5" w:rsidRDefault="00BB16F5" w:rsidP="007725E8">
      <w:pPr>
        <w:jc w:val="both"/>
      </w:pPr>
      <w:r>
        <w:t xml:space="preserve">This operation causes the </w:t>
      </w:r>
      <w:r w:rsidR="006B314E">
        <w:t>handler</w:t>
      </w:r>
      <w:r>
        <w:t xml:space="preserve"> to stop processing events of all </w:t>
      </w:r>
      <w:r w:rsidR="002803B2">
        <w:t>types and</w:t>
      </w:r>
      <w:r>
        <w:t xml:space="preserve"> shuts down the worker processes associated with the </w:t>
      </w:r>
      <w:r w:rsidR="006B314E">
        <w:t>handler</w:t>
      </w:r>
      <w:r>
        <w:t xml:space="preserve">. </w:t>
      </w:r>
      <w:r w:rsidR="00790ECA">
        <w:t>It delete</w:t>
      </w:r>
      <w:r w:rsidR="00643D0E">
        <w:t>s</w:t>
      </w:r>
      <w:r w:rsidR="00790ECA">
        <w:t xml:space="preserve"> all timers </w:t>
      </w:r>
      <w:r w:rsidR="00643D0E">
        <w:t xml:space="preserve">created by the </w:t>
      </w:r>
      <w:r w:rsidR="006B314E">
        <w:t>handler</w:t>
      </w:r>
      <w:r w:rsidR="00643D0E">
        <w:t xml:space="preserve"> being undeployed </w:t>
      </w:r>
      <w:r w:rsidR="00790ECA">
        <w:t xml:space="preserve">and their context documents. </w:t>
      </w:r>
      <w:r>
        <w:t xml:space="preserve">It releases any runtime resources acquired by the </w:t>
      </w:r>
      <w:r w:rsidR="006B314E">
        <w:t>handler</w:t>
      </w:r>
      <w:r>
        <w:t xml:space="preserve">. </w:t>
      </w:r>
      <w:r w:rsidR="006B314E">
        <w:t>Handler</w:t>
      </w:r>
      <w:r>
        <w:t xml:space="preserve">s in undeployed state allow code to be edited. Newly created </w:t>
      </w:r>
      <w:r w:rsidR="006B314E">
        <w:t>handler</w:t>
      </w:r>
      <w:r w:rsidR="00790ECA">
        <w:t>s</w:t>
      </w:r>
      <w:r>
        <w:t xml:space="preserve"> start in Undeployed state.</w:t>
      </w:r>
    </w:p>
    <w:p w14:paraId="233AAE53" w14:textId="77777777" w:rsidR="00790ECA" w:rsidRDefault="00790ECA" w:rsidP="007725E8">
      <w:pPr>
        <w:jc w:val="both"/>
      </w:pPr>
    </w:p>
    <w:p w14:paraId="1939E577" w14:textId="08FAE796" w:rsidR="00790ECA" w:rsidRDefault="00790ECA" w:rsidP="00790ECA">
      <w:pPr>
        <w:pStyle w:val="Heading2"/>
        <w:tabs>
          <w:tab w:val="center" w:pos="4680"/>
        </w:tabs>
        <w:jc w:val="both"/>
      </w:pPr>
      <w:bookmarkStart w:id="41" w:name="_Toc42125186"/>
      <w:r>
        <w:lastRenderedPageBreak/>
        <w:t>Pause</w:t>
      </w:r>
      <w:bookmarkEnd w:id="41"/>
    </w:p>
    <w:p w14:paraId="15CB1C92" w14:textId="21F2F971" w:rsidR="006810D9" w:rsidRDefault="00BE1B09" w:rsidP="003E0722">
      <w:pPr>
        <w:jc w:val="both"/>
      </w:pPr>
      <w:r>
        <w:t xml:space="preserve">This stops all processing associated with a </w:t>
      </w:r>
      <w:r w:rsidR="006B314E">
        <w:t>handler</w:t>
      </w:r>
      <w:r>
        <w:t xml:space="preserve"> including timer callbacks. A </w:t>
      </w:r>
      <w:r w:rsidR="006B314E">
        <w:t>handler</w:t>
      </w:r>
      <w:r>
        <w:t xml:space="preserve"> in paused state can be edited.</w:t>
      </w:r>
      <w:r w:rsidR="00EF6316">
        <w:t xml:space="preserve"> </w:t>
      </w:r>
      <w:r w:rsidR="006B314E">
        <w:t>Handler</w:t>
      </w:r>
      <w:r w:rsidR="00EF6316">
        <w:t>s in Paused state can be either Resumed or Undeployed.</w:t>
      </w:r>
    </w:p>
    <w:p w14:paraId="2094A849" w14:textId="0208B7D7" w:rsidR="006810D9" w:rsidRDefault="006810D9" w:rsidP="003E0722">
      <w:pPr>
        <w:jc w:val="both"/>
      </w:pPr>
    </w:p>
    <w:p w14:paraId="4ADEADC1" w14:textId="68131730" w:rsidR="003E0722" w:rsidRDefault="003E0722" w:rsidP="003E0722">
      <w:pPr>
        <w:pStyle w:val="Heading2"/>
        <w:tabs>
          <w:tab w:val="center" w:pos="4680"/>
        </w:tabs>
        <w:jc w:val="both"/>
      </w:pPr>
      <w:bookmarkStart w:id="42" w:name="_Toc42125187"/>
      <w:r>
        <w:t>Resume</w:t>
      </w:r>
      <w:bookmarkEnd w:id="42"/>
    </w:p>
    <w:p w14:paraId="740ABC0C" w14:textId="78876D1C" w:rsidR="000C48D6" w:rsidRDefault="003E0722" w:rsidP="00F00E6A">
      <w:pPr>
        <w:jc w:val="both"/>
      </w:pPr>
      <w:r>
        <w:t xml:space="preserve">This continues processing of a </w:t>
      </w:r>
      <w:r w:rsidR="006B314E">
        <w:t>handler</w:t>
      </w:r>
      <w:r w:rsidR="009B7FDA">
        <w:t xml:space="preserve"> that was previously Paused. </w:t>
      </w:r>
      <w:r w:rsidR="00614422">
        <w:t xml:space="preserve">The </w:t>
      </w:r>
      <w:r w:rsidR="000C48D6">
        <w:t xml:space="preserve">backlog of </w:t>
      </w:r>
      <w:r w:rsidR="00614422">
        <w:t xml:space="preserve">mutations that occurred when the </w:t>
      </w:r>
      <w:r w:rsidR="006B314E">
        <w:t>handler</w:t>
      </w:r>
      <w:r w:rsidR="00614422">
        <w:t xml:space="preserve"> was paused will now be processed.</w:t>
      </w:r>
      <w:r w:rsidR="000C48D6">
        <w:t xml:space="preserve"> The backlog of</w:t>
      </w:r>
      <w:r w:rsidR="00614422">
        <w:t xml:space="preserve"> </w:t>
      </w:r>
      <w:r w:rsidR="000C48D6">
        <w:t>t</w:t>
      </w:r>
      <w:r w:rsidR="00614422">
        <w:t xml:space="preserve">imers that came due when the </w:t>
      </w:r>
      <w:r w:rsidR="006B314E">
        <w:t>handler</w:t>
      </w:r>
      <w:r w:rsidR="00614422">
        <w:t xml:space="preserve"> was paused will now fire.</w:t>
      </w:r>
      <w:r w:rsidR="000C48D6">
        <w:t xml:space="preserve"> Depending on the system capacity and how long the </w:t>
      </w:r>
      <w:r w:rsidR="006B314E">
        <w:t>handler</w:t>
      </w:r>
      <w:r w:rsidR="000C48D6">
        <w:t xml:space="preserve"> was paused, clearing the backlog may take some time before </w:t>
      </w:r>
      <w:r w:rsidR="006B314E">
        <w:t>Handler</w:t>
      </w:r>
      <w:r w:rsidR="000C48D6">
        <w:t xml:space="preserve"> moves on to current mutations and timers.</w:t>
      </w:r>
    </w:p>
    <w:p w14:paraId="66C9DDF6" w14:textId="77777777" w:rsidR="000C48D6" w:rsidRDefault="000C48D6" w:rsidP="00F00E6A">
      <w:pPr>
        <w:jc w:val="both"/>
      </w:pPr>
    </w:p>
    <w:p w14:paraId="514E4CB5" w14:textId="64D8D900" w:rsidR="003E0722" w:rsidRDefault="00A432DD" w:rsidP="00F00E6A">
      <w:pPr>
        <w:jc w:val="both"/>
      </w:pPr>
      <w:r>
        <w:t xml:space="preserve">It is the responsibility of the user that any code edits made to a </w:t>
      </w:r>
      <w:r w:rsidR="006B314E">
        <w:t>Handler</w:t>
      </w:r>
      <w:r>
        <w:t xml:space="preserve"> when it was in Paused state is compatible with the artifacts and timer</w:t>
      </w:r>
      <w:r w:rsidR="004B04CD">
        <w:t xml:space="preserve">s </w:t>
      </w:r>
      <w:r>
        <w:t xml:space="preserve">registered by the prior version of the </w:t>
      </w:r>
      <w:r w:rsidR="006B314E">
        <w:t>handler</w:t>
      </w:r>
      <w:r>
        <w:t>.</w:t>
      </w:r>
    </w:p>
    <w:p w14:paraId="4BCFCD92" w14:textId="77777777" w:rsidR="00614422" w:rsidRDefault="00614422" w:rsidP="00F00E6A">
      <w:pPr>
        <w:jc w:val="both"/>
      </w:pPr>
    </w:p>
    <w:p w14:paraId="7272DB19" w14:textId="34AAFA5D" w:rsidR="00BB16F5" w:rsidRDefault="00395836" w:rsidP="007725E8">
      <w:pPr>
        <w:pStyle w:val="Heading2"/>
        <w:jc w:val="both"/>
      </w:pPr>
      <w:bookmarkStart w:id="43" w:name="_Toc42125188"/>
      <w:r>
        <w:t>Delete</w:t>
      </w:r>
      <w:bookmarkEnd w:id="43"/>
    </w:p>
    <w:p w14:paraId="3B4C4A04" w14:textId="2C9759A5" w:rsidR="00BB16F5" w:rsidRDefault="00BB16F5" w:rsidP="007725E8">
      <w:pPr>
        <w:jc w:val="both"/>
      </w:pPr>
      <w:r>
        <w:t xml:space="preserve">When a </w:t>
      </w:r>
      <w:r w:rsidR="006B314E">
        <w:t>handler</w:t>
      </w:r>
      <w:r>
        <w:t xml:space="preserve"> is deleted, the source code implementing the </w:t>
      </w:r>
      <w:r w:rsidR="006B314E">
        <w:t>handler</w:t>
      </w:r>
      <w:r w:rsidR="008936A0">
        <w:t xml:space="preserve"> </w:t>
      </w:r>
      <w:r>
        <w:t xml:space="preserve">is purged. </w:t>
      </w:r>
      <w:r w:rsidR="00600C69">
        <w:t xml:space="preserve">Only </w:t>
      </w:r>
      <w:r w:rsidR="00BF5A11">
        <w:t xml:space="preserve">handlers in </w:t>
      </w:r>
      <w:r w:rsidR="00600C69">
        <w:t xml:space="preserve">undeployed </w:t>
      </w:r>
      <w:r w:rsidR="00BF5A11">
        <w:t>state</w:t>
      </w:r>
      <w:r w:rsidR="00600C69">
        <w:t xml:space="preserve"> can be deleted. </w:t>
      </w:r>
      <w:r>
        <w:t xml:space="preserve">A future </w:t>
      </w:r>
      <w:r w:rsidR="006B314E">
        <w:t>handler</w:t>
      </w:r>
      <w:r>
        <w:t xml:space="preserve"> by the same name has no relation to a prior deleted </w:t>
      </w:r>
      <w:r w:rsidR="006B314E">
        <w:t>handler</w:t>
      </w:r>
      <w:r>
        <w:t xml:space="preserve"> of the same name.</w:t>
      </w:r>
    </w:p>
    <w:p w14:paraId="52C3D73A" w14:textId="77777777" w:rsidR="00395836" w:rsidRDefault="00395836" w:rsidP="007725E8">
      <w:pPr>
        <w:jc w:val="both"/>
      </w:pPr>
    </w:p>
    <w:p w14:paraId="21145544" w14:textId="08873F2B" w:rsidR="00395836" w:rsidRDefault="00395836" w:rsidP="007725E8">
      <w:pPr>
        <w:pStyle w:val="Heading2"/>
        <w:jc w:val="both"/>
      </w:pPr>
      <w:bookmarkStart w:id="44" w:name="_Toc42125189"/>
      <w:r>
        <w:t>Debug</w:t>
      </w:r>
      <w:bookmarkEnd w:id="44"/>
    </w:p>
    <w:p w14:paraId="3D200B72" w14:textId="1C453FE8" w:rsidR="00A85659" w:rsidRDefault="00395836" w:rsidP="007725E8">
      <w:pPr>
        <w:jc w:val="both"/>
      </w:pPr>
      <w:r>
        <w:t xml:space="preserve">Debug is a special flag on a </w:t>
      </w:r>
      <w:r w:rsidR="006B314E">
        <w:t>handler</w:t>
      </w:r>
      <w:r>
        <w:t xml:space="preserve"> that causes the next event </w:t>
      </w:r>
      <w:r w:rsidR="00DF63B2">
        <w:t>instance</w:t>
      </w:r>
      <w:r w:rsidR="00A85659">
        <w:t xml:space="preserve"> </w:t>
      </w:r>
      <w:r>
        <w:t xml:space="preserve">received by the </w:t>
      </w:r>
      <w:r w:rsidR="006B314E">
        <w:t>handler</w:t>
      </w:r>
      <w:r>
        <w:t xml:space="preserve"> </w:t>
      </w:r>
      <w:r w:rsidR="00DF63B2">
        <w:t xml:space="preserve">be trapped and </w:t>
      </w:r>
      <w:r>
        <w:t xml:space="preserve">sent to a separate </w:t>
      </w:r>
      <w:r w:rsidR="00EA5FE3">
        <w:t>v8</w:t>
      </w:r>
      <w:r>
        <w:t xml:space="preserve"> worker</w:t>
      </w:r>
      <w:r w:rsidR="00EA5FE3">
        <w:t xml:space="preserve"> with debugging enabled</w:t>
      </w:r>
      <w:r>
        <w:t>. The debug worker pauses the</w:t>
      </w:r>
      <w:r w:rsidR="00DF63B2">
        <w:t xml:space="preserve"> trapped event</w:t>
      </w:r>
      <w:r>
        <w:t xml:space="preserve"> </w:t>
      </w:r>
      <w:r w:rsidR="006A798F">
        <w:t>processing and</w:t>
      </w:r>
      <w:r>
        <w:t xml:space="preserve"> op</w:t>
      </w:r>
      <w:r w:rsidR="00CD6CB2">
        <w:t>ens an TCP port and generates a Chrome devtools URL with a s</w:t>
      </w:r>
      <w:r w:rsidR="001A174E">
        <w:t>ession</w:t>
      </w:r>
      <w:r w:rsidR="00CD6CB2">
        <w:t xml:space="preserve"> cookie that can be used to control the debug worker.</w:t>
      </w:r>
      <w:r w:rsidR="00DF63B2">
        <w:t xml:space="preserve"> All other events, except the trapped event instance, continue unencumbered. If the debugged event instance completes execution, another event instance is trapped for debugging, and this continues till debugging is stopped, at which point any trapped instance runs to completion and debug worker passivates.</w:t>
      </w:r>
    </w:p>
    <w:p w14:paraId="43A66F0B" w14:textId="41D9E09A" w:rsidR="00A85659" w:rsidRDefault="00A85659" w:rsidP="007725E8">
      <w:pPr>
        <w:jc w:val="both"/>
      </w:pPr>
    </w:p>
    <w:p w14:paraId="11085438" w14:textId="5AF1F4FA" w:rsidR="00395836" w:rsidRDefault="00DF63B2" w:rsidP="007725E8">
      <w:pPr>
        <w:jc w:val="both"/>
      </w:pPr>
      <w:r>
        <w:t xml:space="preserve">Debugging is convenience feature </w:t>
      </w:r>
      <w:r w:rsidR="00A85659">
        <w:t>intended to</w:t>
      </w:r>
      <w:r w:rsidR="000700F8">
        <w:t xml:space="preserve"> help during</w:t>
      </w:r>
      <w:r>
        <w:t xml:space="preserve"> </w:t>
      </w:r>
      <w:r w:rsidR="006B314E">
        <w:t>handler</w:t>
      </w:r>
      <w:r w:rsidR="00A85659">
        <w:t xml:space="preserve"> </w:t>
      </w:r>
      <w:r w:rsidR="002803B2">
        <w:t>development and</w:t>
      </w:r>
      <w:r w:rsidR="00A85659">
        <w:t xml:space="preserve"> </w:t>
      </w:r>
      <w:r w:rsidR="004511BB">
        <w:t xml:space="preserve">should not </w:t>
      </w:r>
      <w:r w:rsidR="00D64268">
        <w:t xml:space="preserve">be used </w:t>
      </w:r>
      <w:r w:rsidR="006A798F">
        <w:t>i</w:t>
      </w:r>
      <w:r w:rsidR="00D64268">
        <w:t>n production environments.</w:t>
      </w:r>
      <w:r w:rsidR="00A85659">
        <w:t xml:space="preserve"> </w:t>
      </w:r>
      <w:r w:rsidR="002803B2">
        <w:t>D</w:t>
      </w:r>
      <w:r w:rsidR="00EA5FE3">
        <w:t xml:space="preserve">ebugger </w:t>
      </w:r>
      <w:r w:rsidR="00A85659">
        <w:t xml:space="preserve">does not provide correctness or </w:t>
      </w:r>
      <w:r w:rsidR="006B314E">
        <w:t>functionality</w:t>
      </w:r>
      <w:r w:rsidR="00A85659">
        <w:t xml:space="preserve"> </w:t>
      </w:r>
      <w:r w:rsidR="00EA5FE3">
        <w:t>guarantees</w:t>
      </w:r>
      <w:r w:rsidR="00A85659">
        <w:t>.</w:t>
      </w:r>
      <w:r w:rsidR="00B3378C">
        <w:t xml:space="preserve"> Debugger is disabled by </w:t>
      </w:r>
      <w:r w:rsidR="00A81F8C">
        <w:t>default and</w:t>
      </w:r>
      <w:r w:rsidR="00B3378C">
        <w:t xml:space="preserve"> must be enabled in the global Eventing Settings </w:t>
      </w:r>
      <w:r w:rsidR="00A81F8C">
        <w:t xml:space="preserve">page </w:t>
      </w:r>
      <w:r w:rsidR="00B3378C">
        <w:t>before any handler can be debugged.</w:t>
      </w:r>
    </w:p>
    <w:p w14:paraId="3E24B3D9" w14:textId="5FA79758" w:rsidR="00395836" w:rsidRDefault="00395836" w:rsidP="007725E8">
      <w:pPr>
        <w:jc w:val="both"/>
      </w:pPr>
    </w:p>
    <w:p w14:paraId="1F22A5C5" w14:textId="0A83404B" w:rsidR="009A42B7" w:rsidRDefault="009A42B7" w:rsidP="009A42B7">
      <w:pPr>
        <w:pStyle w:val="Heading1"/>
      </w:pPr>
      <w:bookmarkStart w:id="45" w:name="_Toc42125190"/>
      <w:r>
        <w:t>Objects</w:t>
      </w:r>
      <w:bookmarkEnd w:id="45"/>
    </w:p>
    <w:p w14:paraId="59B5686A" w14:textId="77777777" w:rsidR="009A42B7" w:rsidRDefault="009A42B7" w:rsidP="009A42B7">
      <w:pPr>
        <w:pStyle w:val="Heading4"/>
        <w:jc w:val="both"/>
      </w:pPr>
    </w:p>
    <w:p w14:paraId="092EDC67" w14:textId="1471A712" w:rsidR="009A42B7" w:rsidRDefault="009A42B7" w:rsidP="00757802">
      <w:pPr>
        <w:pStyle w:val="Heading2"/>
      </w:pPr>
      <w:bookmarkStart w:id="46" w:name="_Toc42125191"/>
      <w:r>
        <w:t>Binding</w:t>
      </w:r>
      <w:bookmarkEnd w:id="46"/>
    </w:p>
    <w:p w14:paraId="24BB923A" w14:textId="5067F49C" w:rsidR="009A42B7" w:rsidRDefault="009A42B7" w:rsidP="009A42B7">
      <w:pPr>
        <w:jc w:val="both"/>
      </w:pPr>
      <w:r>
        <w:t xml:space="preserve">A binding is a construct that allows separating environment specific variables (example: bucket names, external endpoint URLs, credentials) from the </w:t>
      </w:r>
      <w:r w:rsidR="006B314E">
        <w:t>handler</w:t>
      </w:r>
      <w:r>
        <w:t xml:space="preserve"> source code. It provides a level of indirection between environment specific artifacts to symbolic names, to help moving a </w:t>
      </w:r>
      <w:r w:rsidR="006B314E">
        <w:t>handler</w:t>
      </w:r>
      <w:r>
        <w:t xml:space="preserve"> definition from development to production environment</w:t>
      </w:r>
      <w:r w:rsidR="00757802">
        <w:t>s</w:t>
      </w:r>
      <w:r>
        <w:t xml:space="preserve"> without changing code.</w:t>
      </w:r>
      <w:r w:rsidR="00757802">
        <w:t xml:space="preserve"> Binding names must be valid JavaScript identifiers and must not conflict any built-in types.</w:t>
      </w:r>
    </w:p>
    <w:p w14:paraId="5502C5F9" w14:textId="77777777" w:rsidR="00757802" w:rsidRDefault="00757802" w:rsidP="009A42B7">
      <w:pPr>
        <w:jc w:val="both"/>
      </w:pPr>
    </w:p>
    <w:p w14:paraId="1D956685" w14:textId="40AEAD6F" w:rsidR="00757802" w:rsidRDefault="00757802" w:rsidP="00757802">
      <w:pPr>
        <w:pStyle w:val="Heading3"/>
      </w:pPr>
      <w:bookmarkStart w:id="47" w:name="_Toc42125192"/>
      <w:r>
        <w:t>Bucket Bindings</w:t>
      </w:r>
      <w:bookmarkEnd w:id="47"/>
    </w:p>
    <w:p w14:paraId="4BA7000E" w14:textId="42D38E58" w:rsidR="0048532D" w:rsidRDefault="00757802" w:rsidP="00757802">
      <w:r>
        <w:t xml:space="preserve">Bucket bindings allow JavaScript </w:t>
      </w:r>
      <w:r w:rsidR="006B314E">
        <w:t>handler</w:t>
      </w:r>
      <w:r>
        <w:t xml:space="preserve">s to access Couchbase KV buckets. The buckets </w:t>
      </w:r>
      <w:r w:rsidR="0048532D">
        <w:t xml:space="preserve">are then accessible by the bound name as a JavaScript map in the global space of the handler. </w:t>
      </w:r>
    </w:p>
    <w:p w14:paraId="59C01339" w14:textId="77777777" w:rsidR="0048532D" w:rsidRDefault="0048532D" w:rsidP="00757802"/>
    <w:p w14:paraId="14D985E6" w14:textId="015D1EC9" w:rsidR="0048532D" w:rsidRDefault="0048532D" w:rsidP="0048532D">
      <w:pPr>
        <w:pStyle w:val="Heading5"/>
        <w:ind w:left="720"/>
      </w:pPr>
      <w:r>
        <w:t>Read Only Bindings</w:t>
      </w:r>
    </w:p>
    <w:p w14:paraId="07CC356F" w14:textId="724281F3" w:rsidR="0048532D" w:rsidRDefault="0048532D" w:rsidP="0048532D">
      <w:pPr>
        <w:ind w:left="720"/>
      </w:pPr>
      <w:r>
        <w:t>A binding with access level of "Read Only" allows reading documents from the bucket, but cannot be used to write (create, update or delete) documents in such a bucket. Attempting to do so will throw a runtime exception.</w:t>
      </w:r>
    </w:p>
    <w:p w14:paraId="7C802DA0" w14:textId="5C63581F" w:rsidR="0048532D" w:rsidRDefault="0048532D" w:rsidP="0048532D">
      <w:pPr>
        <w:ind w:left="720"/>
      </w:pPr>
    </w:p>
    <w:p w14:paraId="6A3886FC" w14:textId="37C39216" w:rsidR="0048532D" w:rsidRDefault="0048532D" w:rsidP="0048532D">
      <w:pPr>
        <w:pStyle w:val="Heading5"/>
        <w:ind w:left="720"/>
      </w:pPr>
      <w:r>
        <w:t>Read-Write Bindings</w:t>
      </w:r>
    </w:p>
    <w:p w14:paraId="5D021494" w14:textId="2F7F3225" w:rsidR="0048532D" w:rsidRDefault="0048532D" w:rsidP="0048532D">
      <w:pPr>
        <w:ind w:left="720"/>
      </w:pPr>
      <w:r>
        <w:t>A binding with access level of "Read Write" allows both reading and writing (create, update, delete) of documents in the bucket.</w:t>
      </w:r>
    </w:p>
    <w:p w14:paraId="142C2EAA" w14:textId="7E06DC30" w:rsidR="0048532D" w:rsidRDefault="0048532D" w:rsidP="0048532D">
      <w:pPr>
        <w:ind w:left="720"/>
      </w:pPr>
    </w:p>
    <w:p w14:paraId="683A12A0" w14:textId="01F0A3BE" w:rsidR="0048532D" w:rsidRDefault="0048532D" w:rsidP="0048532D">
      <w:pPr>
        <w:pStyle w:val="Heading5"/>
        <w:ind w:left="720"/>
      </w:pPr>
      <w:r>
        <w:t>Recursion</w:t>
      </w:r>
    </w:p>
    <w:p w14:paraId="6253E69E" w14:textId="46B3FE92" w:rsidR="0048532D" w:rsidRPr="0048532D" w:rsidRDefault="0048532D" w:rsidP="0048532D">
      <w:pPr>
        <w:ind w:left="720"/>
      </w:pPr>
      <w:r>
        <w:t xml:space="preserve">When a </w:t>
      </w:r>
      <w:r w:rsidR="006B314E">
        <w:t>Handler</w:t>
      </w:r>
      <w:r>
        <w:t xml:space="preserve"> manipulates documents in a bucket that serves as the source of mutations to this or any other </w:t>
      </w:r>
      <w:r w:rsidR="006B314E">
        <w:t>Handler</w:t>
      </w:r>
      <w:r>
        <w:t xml:space="preserve">, a write originated by a </w:t>
      </w:r>
      <w:r w:rsidR="006B314E">
        <w:t>Handler</w:t>
      </w:r>
      <w:r>
        <w:t xml:space="preserve"> will cause a mutation to be seen by itself or another </w:t>
      </w:r>
      <w:r w:rsidR="006B314E">
        <w:t>handler</w:t>
      </w:r>
      <w:r>
        <w:t xml:space="preserve">. We call these </w:t>
      </w:r>
      <w:r w:rsidR="004A02BB">
        <w:t xml:space="preserve">potentially recursive mutations, because depending on the code and configuration, it can cause recursion of mutation between the bucket and the </w:t>
      </w:r>
      <w:r w:rsidR="006B314E">
        <w:t>handler</w:t>
      </w:r>
      <w:r w:rsidR="004A02BB">
        <w:t>.</w:t>
      </w:r>
    </w:p>
    <w:p w14:paraId="7F5A33A4" w14:textId="13E9618D" w:rsidR="00C42278" w:rsidRDefault="00C42278" w:rsidP="0048532D">
      <w:pPr>
        <w:ind w:left="720"/>
      </w:pPr>
    </w:p>
    <w:p w14:paraId="7B50154B" w14:textId="71F18493" w:rsidR="00AF296B" w:rsidRDefault="00AF296B" w:rsidP="00AF296B">
      <w:pPr>
        <w:pStyle w:val="Heading5"/>
        <w:ind w:left="720"/>
      </w:pPr>
      <w:r>
        <w:t>Mutual Recursion</w:t>
      </w:r>
    </w:p>
    <w:p w14:paraId="3BCC7D8A" w14:textId="1A697DAD" w:rsidR="00C42278" w:rsidRDefault="00AF296B" w:rsidP="00C42278">
      <w:pPr>
        <w:ind w:left="720"/>
      </w:pPr>
      <w:r>
        <w:t xml:space="preserve">When </w:t>
      </w:r>
      <w:r w:rsidR="006B314E">
        <w:t>handler</w:t>
      </w:r>
      <w:r>
        <w:t xml:space="preserve">s manipulate buckets that are the source of mutations to other </w:t>
      </w:r>
      <w:r w:rsidR="006B314E">
        <w:t>Handler</w:t>
      </w:r>
      <w:r>
        <w:t xml:space="preserve">s, mutual recursions can result. These are difficult to detect and suppress, and so as a general rule, developers are discouraged (though not prohibited) from chaining </w:t>
      </w:r>
      <w:r w:rsidR="006B314E">
        <w:t>handler</w:t>
      </w:r>
      <w:r>
        <w:t xml:space="preserve">s. If </w:t>
      </w:r>
      <w:r w:rsidR="006B314E">
        <w:t>handler</w:t>
      </w:r>
      <w:r>
        <w:t xml:space="preserve">s are manipulating buckets that are source of other </w:t>
      </w:r>
      <w:r w:rsidR="006B314E">
        <w:t>handler</w:t>
      </w:r>
      <w:r>
        <w:t xml:space="preserve">s, extreme caution must be exercised to ensure mutual recursions </w:t>
      </w:r>
      <w:r w:rsidR="00D55565">
        <w:t>does not</w:t>
      </w:r>
      <w:r>
        <w:t xml:space="preserve"> result before deploying the </w:t>
      </w:r>
      <w:r w:rsidR="006B314E">
        <w:t>handler</w:t>
      </w:r>
      <w:r>
        <w:t>.</w:t>
      </w:r>
    </w:p>
    <w:p w14:paraId="25D6C83C" w14:textId="77777777" w:rsidR="00C42278" w:rsidRDefault="00C42278" w:rsidP="0048532D">
      <w:pPr>
        <w:ind w:left="720"/>
      </w:pPr>
    </w:p>
    <w:p w14:paraId="498B16D1" w14:textId="2F0631FB" w:rsidR="00C42278" w:rsidRDefault="00612185" w:rsidP="00C42278">
      <w:pPr>
        <w:pStyle w:val="Heading5"/>
        <w:ind w:left="720"/>
      </w:pPr>
      <w:r>
        <w:t xml:space="preserve">Direct </w:t>
      </w:r>
      <w:r w:rsidR="00C42278">
        <w:t>Self-Recursion</w:t>
      </w:r>
    </w:p>
    <w:p w14:paraId="00118E90" w14:textId="0ECF96D5" w:rsidR="00C42278" w:rsidRDefault="00C42278" w:rsidP="00C42278">
      <w:pPr>
        <w:ind w:left="720"/>
      </w:pPr>
      <w:r>
        <w:t xml:space="preserve">A special case of this is when a </w:t>
      </w:r>
      <w:r w:rsidR="006B314E">
        <w:t>handler</w:t>
      </w:r>
      <w:r>
        <w:t xml:space="preserve"> </w:t>
      </w:r>
      <w:proofErr w:type="spellStart"/>
      <w:r>
        <w:t>handler</w:t>
      </w:r>
      <w:proofErr w:type="spellEnd"/>
      <w:r>
        <w:t xml:space="preserve"> chooses to create a Read-Write binding to its own source bucket.</w:t>
      </w:r>
      <w:r w:rsidR="00612185">
        <w:t xml:space="preserve"> </w:t>
      </w:r>
      <w:r>
        <w:t xml:space="preserve">In such a setup, every write by the </w:t>
      </w:r>
      <w:r w:rsidR="006B314E">
        <w:t>Handler</w:t>
      </w:r>
      <w:r>
        <w:t xml:space="preserve"> to the source bucket will cause a mutation back to the </w:t>
      </w:r>
      <w:r w:rsidR="006B314E">
        <w:t>Handler</w:t>
      </w:r>
      <w:r>
        <w:t xml:space="preserve"> for the very same write it just executed.</w:t>
      </w:r>
      <w:r w:rsidR="00612185">
        <w:t xml:space="preserve"> </w:t>
      </w:r>
      <w:r>
        <w:t>As such self-recursion is of little value</w:t>
      </w:r>
      <w:r w:rsidR="001259A6">
        <w:t>,</w:t>
      </w:r>
      <w:r>
        <w:t xml:space="preserve"> </w:t>
      </w:r>
      <w:r w:rsidR="00BB798F">
        <w:t xml:space="preserve">but </w:t>
      </w:r>
      <w:r w:rsidR="001259A6">
        <w:t xml:space="preserve">the ability to mutate documents in the source bucket </w:t>
      </w:r>
      <w:r w:rsidR="00BB798F">
        <w:t xml:space="preserve">is useful for document enrichment use cases, the eventing framework detects and suppresses such direct </w:t>
      </w:r>
      <w:r w:rsidR="001F4C3E">
        <w:t>self-recursive</w:t>
      </w:r>
      <w:r w:rsidR="00BB798F">
        <w:t xml:space="preserve"> mutations. Due to this built-in support</w:t>
      </w:r>
      <w:r w:rsidR="00612185">
        <w:t xml:space="preserve">, this </w:t>
      </w:r>
      <w:r w:rsidR="00BB798F">
        <w:t xml:space="preserve">configuration does not require as much caution before using as general recursive </w:t>
      </w:r>
      <w:r w:rsidR="006B314E">
        <w:t>handler</w:t>
      </w:r>
      <w:r w:rsidR="003A55AF">
        <w:t>s</w:t>
      </w:r>
      <w:r w:rsidR="00612185">
        <w:t>.</w:t>
      </w:r>
    </w:p>
    <w:p w14:paraId="769C3DF4" w14:textId="6301AC34" w:rsidR="00757802" w:rsidRDefault="00757802" w:rsidP="0048532D">
      <w:pPr>
        <w:ind w:left="720"/>
      </w:pPr>
    </w:p>
    <w:p w14:paraId="4C2087C2" w14:textId="1715FFF8" w:rsidR="00757802" w:rsidRDefault="00757802" w:rsidP="007F43A0">
      <w:pPr>
        <w:pStyle w:val="Heading3"/>
      </w:pPr>
      <w:bookmarkStart w:id="48" w:name="_Toc42125193"/>
      <w:r>
        <w:t>URL Bindings</w:t>
      </w:r>
      <w:bookmarkEnd w:id="48"/>
    </w:p>
    <w:p w14:paraId="52383CC1" w14:textId="5E919117" w:rsidR="00757802" w:rsidRDefault="00757802" w:rsidP="007F43A0">
      <w:r>
        <w:t xml:space="preserve">These bindings are utilized by the </w:t>
      </w:r>
      <w:r w:rsidRPr="006E7445">
        <w:t>curl</w:t>
      </w:r>
      <w:r>
        <w:t xml:space="preserve"> language construct to access external resources. The binding specifies the endpoint, </w:t>
      </w:r>
      <w:r w:rsidR="007F43A0">
        <w:t xml:space="preserve">the protocol (http/https), </w:t>
      </w:r>
      <w:r>
        <w:t xml:space="preserve">and credentials if necessary. </w:t>
      </w:r>
      <w:r w:rsidR="00153148">
        <w:t>Cookie support can be enabled</w:t>
      </w:r>
      <w:r w:rsidR="005E5387">
        <w:t xml:space="preserve"> via the binding</w:t>
      </w:r>
      <w:r w:rsidR="00153148">
        <w:t xml:space="preserve"> if desired when accessing trusted remote nodes. </w:t>
      </w:r>
      <w:r w:rsidR="007F43A0">
        <w:t xml:space="preserve">When </w:t>
      </w:r>
      <w:r w:rsidR="007F43A0">
        <w:lastRenderedPageBreak/>
        <w:t xml:space="preserve">a URL binding </w:t>
      </w:r>
      <w:r w:rsidR="00153148">
        <w:t>limits access through to be the URL specified or descendants of it. The target of a URL binding should be not be a node that belongs to the Couchbase cluster.</w:t>
      </w:r>
    </w:p>
    <w:p w14:paraId="08594723" w14:textId="77777777" w:rsidR="00757802" w:rsidRPr="00757802" w:rsidRDefault="00757802" w:rsidP="007F43A0"/>
    <w:p w14:paraId="0F434479" w14:textId="6FAE3FDA" w:rsidR="00750C93" w:rsidRDefault="00750C93" w:rsidP="007725E8">
      <w:pPr>
        <w:pStyle w:val="Heading1"/>
        <w:jc w:val="both"/>
      </w:pPr>
      <w:bookmarkStart w:id="49" w:name="_Toc42125194"/>
      <w:r>
        <w:t>Language Constructs</w:t>
      </w:r>
      <w:bookmarkEnd w:id="49"/>
    </w:p>
    <w:p w14:paraId="1E3E0D57" w14:textId="19E3D890" w:rsidR="00755A30" w:rsidRDefault="00755A30" w:rsidP="007725E8">
      <w:pPr>
        <w:jc w:val="both"/>
      </w:pPr>
      <w:r>
        <w:t xml:space="preserve">In general, </w:t>
      </w:r>
      <w:r w:rsidR="006B314E">
        <w:t>handler</w:t>
      </w:r>
      <w:r>
        <w:t xml:space="preserve">s </w:t>
      </w:r>
      <w:r w:rsidR="00B41C78">
        <w:t>inherit</w:t>
      </w:r>
      <w:r w:rsidR="00EC12B7">
        <w:t xml:space="preserve"> support for most ECMAScript</w:t>
      </w:r>
      <w:r w:rsidR="00DE1C1B">
        <w:t xml:space="preserve"> constructs by virtue of using Google v8 as the execution container. However, to support ability to automatically shard and scale the </w:t>
      </w:r>
      <w:r w:rsidR="006B314E">
        <w:t>handler</w:t>
      </w:r>
      <w:r w:rsidR="00DE1C1B">
        <w:t xml:space="preserve"> execution, we </w:t>
      </w:r>
      <w:r w:rsidR="00F57976">
        <w:t>need to</w:t>
      </w:r>
      <w:r w:rsidR="00DA0A7F">
        <w:t xml:space="preserve"> remove </w:t>
      </w:r>
      <w:r w:rsidR="00F57976">
        <w:t>a number of capabilities, and to make the language utilize the server environment effectively, we introduce a few new constructs.</w:t>
      </w:r>
    </w:p>
    <w:p w14:paraId="75AFFAF8" w14:textId="77777777" w:rsidR="00F57976" w:rsidRDefault="00F57976" w:rsidP="007725E8">
      <w:pPr>
        <w:jc w:val="both"/>
      </w:pPr>
    </w:p>
    <w:p w14:paraId="63A64418" w14:textId="2C2ACE0A" w:rsidR="00F57976" w:rsidRDefault="00F57976" w:rsidP="007725E8">
      <w:pPr>
        <w:pStyle w:val="Heading2"/>
        <w:jc w:val="both"/>
      </w:pPr>
      <w:bookmarkStart w:id="50" w:name="_Toc42125195"/>
      <w:r>
        <w:t>Language Constructs - Removed</w:t>
      </w:r>
      <w:bookmarkEnd w:id="50"/>
    </w:p>
    <w:p w14:paraId="14E053BC" w14:textId="4117E7F3" w:rsidR="00DE1C1B" w:rsidRDefault="00F57976" w:rsidP="007725E8">
      <w:pPr>
        <w:jc w:val="both"/>
      </w:pPr>
      <w:r>
        <w:t>The following</w:t>
      </w:r>
      <w:r w:rsidR="004A3CCE">
        <w:t xml:space="preserve"> notable JavaScript</w:t>
      </w:r>
      <w:r>
        <w:t xml:space="preserve"> constructs </w:t>
      </w:r>
      <w:r w:rsidR="004A3CCE">
        <w:t xml:space="preserve">cannot be used in </w:t>
      </w:r>
      <w:r w:rsidR="006B314E">
        <w:t>Handler</w:t>
      </w:r>
      <w:r w:rsidR="004A3CCE">
        <w:t>s.</w:t>
      </w:r>
    </w:p>
    <w:p w14:paraId="1DB54BDF" w14:textId="77777777" w:rsidR="00F57976" w:rsidRDefault="00F57976" w:rsidP="007725E8">
      <w:pPr>
        <w:jc w:val="both"/>
      </w:pPr>
    </w:p>
    <w:p w14:paraId="5664B303" w14:textId="3D12116B" w:rsidR="00DE1C1B" w:rsidRDefault="00DE1C1B" w:rsidP="007725E8">
      <w:pPr>
        <w:pStyle w:val="Heading3"/>
        <w:jc w:val="both"/>
      </w:pPr>
      <w:bookmarkStart w:id="51" w:name="_Toc42125196"/>
      <w:r>
        <w:t>Global State</w:t>
      </w:r>
      <w:bookmarkEnd w:id="51"/>
    </w:p>
    <w:p w14:paraId="51A6DF5C" w14:textId="1204D037" w:rsidR="00FA5ED4" w:rsidRDefault="006B314E" w:rsidP="007725E8">
      <w:pPr>
        <w:jc w:val="both"/>
      </w:pPr>
      <w:r>
        <w:t>Handler</w:t>
      </w:r>
      <w:r w:rsidR="00DE1C1B">
        <w:t>s do not allow global variables. All state must be saved and retrieved fro</w:t>
      </w:r>
      <w:r w:rsidR="008B038C">
        <w:t>m persistence providers. At present,</w:t>
      </w:r>
      <w:r w:rsidR="00DE1C1B">
        <w:t xml:space="preserve"> the only available persistence provider is </w:t>
      </w:r>
      <w:r w:rsidR="00D578D1">
        <w:t>the KV provider, and so</w:t>
      </w:r>
      <w:r w:rsidR="00314C25">
        <w:t xml:space="preserve"> </w:t>
      </w:r>
      <w:r w:rsidR="00DE1C1B">
        <w:t>a</w:t>
      </w:r>
      <w:r w:rsidR="00314C25">
        <w:t>ll</w:t>
      </w:r>
      <w:r w:rsidR="00DE1C1B">
        <w:t xml:space="preserve"> global state</w:t>
      </w:r>
      <w:r w:rsidR="00314C25">
        <w:t xml:space="preserve"> </w:t>
      </w:r>
      <w:r w:rsidR="00D578D1">
        <w:t xml:space="preserve">is contained to the </w:t>
      </w:r>
      <w:r w:rsidR="00314C25">
        <w:t xml:space="preserve">KV bucket(s) </w:t>
      </w:r>
      <w:r w:rsidR="00DE1C1B">
        <w:t xml:space="preserve">made available to </w:t>
      </w:r>
      <w:r w:rsidR="00D578D1">
        <w:t xml:space="preserve">the </w:t>
      </w:r>
      <w:r>
        <w:t>handler</w:t>
      </w:r>
      <w:r w:rsidR="00314C25">
        <w:t xml:space="preserve"> </w:t>
      </w:r>
      <w:r w:rsidR="00DE1C1B">
        <w:t>via binding</w:t>
      </w:r>
      <w:r w:rsidR="00314C25">
        <w:t>s</w:t>
      </w:r>
      <w:r w:rsidR="00D578D1">
        <w:t xml:space="preserve">. </w:t>
      </w:r>
      <w:r w:rsidR="00DE1C1B">
        <w:t xml:space="preserve">This </w:t>
      </w:r>
      <w:r w:rsidR="00FA5ED4">
        <w:t xml:space="preserve">restriction </w:t>
      </w:r>
      <w:r w:rsidR="00DE1C1B">
        <w:t xml:space="preserve">is necessary </w:t>
      </w:r>
      <w:r w:rsidR="00314C25">
        <w:t xml:space="preserve">to enable </w:t>
      </w:r>
      <w:r>
        <w:t>handler</w:t>
      </w:r>
      <w:r w:rsidR="00314C25">
        <w:t xml:space="preserve"> logic to remain </w:t>
      </w:r>
      <w:r w:rsidR="00D578D1">
        <w:t>agnostic of rebalance</w:t>
      </w:r>
      <w:r w:rsidR="00DA0A7F">
        <w:t>.</w:t>
      </w:r>
    </w:p>
    <w:p w14:paraId="00B1DA51" w14:textId="77777777" w:rsidR="007314DD" w:rsidRDefault="007314DD" w:rsidP="00797B84">
      <w:pPr>
        <w:ind w:left="1440"/>
        <w:jc w:val="both"/>
      </w:pPr>
    </w:p>
    <w:p w14:paraId="28F92435" w14:textId="0BAA6ACB" w:rsidR="007314DD" w:rsidRDefault="007314DD" w:rsidP="00797B84">
      <w:pPr>
        <w:numPr>
          <w:ilvl w:val="0"/>
          <w:numId w:val="3"/>
        </w:numPr>
        <w:pBdr>
          <w:left w:val="single" w:sz="18" w:space="0" w:color="6CE26C"/>
        </w:pBdr>
        <w:shd w:val="clear" w:color="auto" w:fill="FFFFFF"/>
        <w:tabs>
          <w:tab w:val="clear" w:pos="1440"/>
          <w:tab w:val="num" w:pos="3240"/>
        </w:tabs>
        <w:spacing w:line="210" w:lineRule="atLeast"/>
        <w:divId w:val="1119494876"/>
        <w:rPr>
          <w:rFonts w:ascii="Consolas" w:eastAsia="Times New Roman" w:hAnsi="Consolas"/>
          <w:color w:val="5C5C5C"/>
          <w:sz w:val="18"/>
          <w:szCs w:val="18"/>
        </w:rPr>
      </w:pPr>
      <w:r w:rsidRPr="007314DD">
        <w:rPr>
          <w:rStyle w:val="keyword2"/>
          <w:rFonts w:ascii="Consolas" w:eastAsia="Times New Roman" w:hAnsi="Consolas"/>
          <w:i/>
          <w:color w:val="FF0000"/>
          <w:sz w:val="18"/>
          <w:szCs w:val="18"/>
        </w:rPr>
        <w:t>var</w:t>
      </w:r>
      <w:r w:rsidRPr="007314DD">
        <w:rPr>
          <w:rFonts w:ascii="Consolas" w:eastAsia="Times New Roman" w:hAnsi="Consolas"/>
          <w:i/>
          <w:color w:val="FF0000"/>
          <w:sz w:val="18"/>
          <w:szCs w:val="18"/>
          <w:bdr w:val="none" w:sz="0" w:space="0" w:color="auto" w:frame="1"/>
        </w:rPr>
        <w:t> count</w:t>
      </w:r>
      <w:r w:rsidRPr="007314DD">
        <w:rPr>
          <w:rFonts w:ascii="Consolas" w:eastAsia="Times New Roman" w:hAnsi="Consolas"/>
          <w:sz w:val="18"/>
          <w:szCs w:val="18"/>
          <w:bdr w:val="none" w:sz="0" w:space="0" w:color="auto" w:frame="1"/>
        </w:rPr>
        <w:t> = </w:t>
      </w:r>
      <w:proofErr w:type="gramStart"/>
      <w:r w:rsidRPr="007314DD">
        <w:rPr>
          <w:rFonts w:ascii="Consolas" w:eastAsia="Times New Roman" w:hAnsi="Consolas"/>
          <w:sz w:val="18"/>
          <w:szCs w:val="18"/>
          <w:bdr w:val="none" w:sz="0" w:space="0" w:color="auto" w:frame="1"/>
        </w:rPr>
        <w:t>0;</w:t>
      </w:r>
      <w:r w:rsidR="000B4E08">
        <w:rPr>
          <w:rFonts w:ascii="Consolas" w:eastAsia="Times New Roman" w:hAnsi="Consolas"/>
          <w:sz w:val="18"/>
          <w:szCs w:val="18"/>
          <w:bdr w:val="none" w:sz="0" w:space="0" w:color="auto" w:frame="1"/>
        </w:rPr>
        <w:t xml:space="preserve">   </w:t>
      </w:r>
      <w:proofErr w:type="gramEnd"/>
      <w:r w:rsidR="000B4E08">
        <w:rPr>
          <w:rFonts w:ascii="Consolas" w:eastAsia="Times New Roman" w:hAnsi="Consolas"/>
          <w:sz w:val="18"/>
          <w:szCs w:val="18"/>
          <w:bdr w:val="none" w:sz="0" w:space="0" w:color="auto" w:frame="1"/>
        </w:rPr>
        <w:t xml:space="preserve">                      </w:t>
      </w:r>
      <w:r>
        <w:rPr>
          <w:rStyle w:val="comment2"/>
          <w:rFonts w:ascii="Consolas" w:eastAsia="Times New Roman" w:hAnsi="Consolas"/>
          <w:sz w:val="18"/>
          <w:szCs w:val="18"/>
        </w:rPr>
        <w:t>/</w:t>
      </w:r>
      <w:r w:rsidR="000B4E08">
        <w:rPr>
          <w:rStyle w:val="comment2"/>
          <w:rFonts w:ascii="Consolas" w:eastAsia="Times New Roman" w:hAnsi="Consolas"/>
          <w:sz w:val="18"/>
          <w:szCs w:val="18"/>
        </w:rPr>
        <w:t>/</w:t>
      </w:r>
      <w:r>
        <w:rPr>
          <w:rStyle w:val="comment2"/>
          <w:rFonts w:ascii="Consolas" w:eastAsia="Times New Roman" w:hAnsi="Consolas"/>
          <w:sz w:val="18"/>
          <w:szCs w:val="18"/>
        </w:rPr>
        <w:t> Not allowed - global variable</w:t>
      </w:r>
      <w:r w:rsidR="004439F3">
        <w:rPr>
          <w:rStyle w:val="comment2"/>
          <w:rFonts w:ascii="Consolas" w:eastAsia="Times New Roman" w:hAnsi="Consolas"/>
          <w:sz w:val="18"/>
          <w:szCs w:val="18"/>
        </w:rPr>
        <w:t>.</w:t>
      </w:r>
    </w:p>
    <w:p w14:paraId="78EEC7C9" w14:textId="6AEBE27C" w:rsid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w:t>
      </w:r>
      <w:r w:rsidR="00C73A0F">
        <w:rPr>
          <w:rFonts w:ascii="Consolas" w:eastAsia="Times New Roman" w:hAnsi="Consolas"/>
          <w:color w:val="000000"/>
          <w:sz w:val="18"/>
          <w:szCs w:val="18"/>
          <w:bdr w:val="none" w:sz="0" w:space="0" w:color="auto" w:frame="1"/>
        </w:rPr>
        <w:t>Update</w:t>
      </w:r>
      <w:proofErr w:type="spellEnd"/>
      <w:r>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7B73759C" w14:textId="3202A33A" w:rsidR="007314DD" w:rsidRDefault="007314DD" w:rsidP="00797B84">
      <w:pPr>
        <w:numPr>
          <w:ilvl w:val="0"/>
          <w:numId w:val="3"/>
        </w:numPr>
        <w:pBdr>
          <w:left w:val="single" w:sz="18" w:space="0" w:color="6CE26C"/>
        </w:pBdr>
        <w:shd w:val="clear" w:color="auto" w:fill="FFFFFF"/>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count++;</w:t>
      </w:r>
    </w:p>
    <w:p w14:paraId="7615C527" w14:textId="41FA54DD" w:rsidR="007314DD" w:rsidRPr="007314DD" w:rsidRDefault="007314DD" w:rsidP="00797B84">
      <w:pPr>
        <w:numPr>
          <w:ilvl w:val="0"/>
          <w:numId w:val="3"/>
        </w:numPr>
        <w:pBdr>
          <w:left w:val="single" w:sz="18" w:space="0" w:color="6CE26C"/>
        </w:pBdr>
        <w:shd w:val="clear" w:color="auto" w:fill="F8F8F8"/>
        <w:tabs>
          <w:tab w:val="clear" w:pos="1440"/>
          <w:tab w:val="num" w:pos="3600"/>
        </w:tabs>
        <w:spacing w:line="210" w:lineRule="atLeast"/>
        <w:divId w:val="111949487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5899B723" w14:textId="77777777" w:rsidR="00314C25" w:rsidRDefault="00314C25" w:rsidP="00797B84">
      <w:pPr>
        <w:jc w:val="both"/>
      </w:pPr>
    </w:p>
    <w:p w14:paraId="1DDE307E" w14:textId="4ED25DCE" w:rsidR="00EC12B7" w:rsidRDefault="00EC12B7" w:rsidP="00797B84">
      <w:pPr>
        <w:pStyle w:val="Heading3"/>
        <w:jc w:val="both"/>
      </w:pPr>
      <w:bookmarkStart w:id="52" w:name="_Toc42125197"/>
      <w:r>
        <w:t>Asynchron</w:t>
      </w:r>
      <w:r w:rsidR="00DA0A7F">
        <w:t>y</w:t>
      </w:r>
      <w:bookmarkEnd w:id="52"/>
    </w:p>
    <w:p w14:paraId="31808D3E" w14:textId="77777777" w:rsidR="00A90584" w:rsidRDefault="00DA0A7F" w:rsidP="00797B84">
      <w:pPr>
        <w:jc w:val="both"/>
      </w:pPr>
      <w:r>
        <w:t xml:space="preserve">Asynchrony, and in particular, </w:t>
      </w:r>
      <w:r w:rsidR="00EC12B7">
        <w:t xml:space="preserve">asynchronous callback </w:t>
      </w:r>
      <w:r w:rsidR="002F77EA">
        <w:t xml:space="preserve">can </w:t>
      </w:r>
      <w:r>
        <w:t xml:space="preserve">and often must </w:t>
      </w:r>
      <w:r w:rsidR="002F77EA">
        <w:t>retain a</w:t>
      </w:r>
      <w:r w:rsidR="00EC12B7">
        <w:t>ccess to parent scope</w:t>
      </w:r>
      <w:r w:rsidR="00EE7765">
        <w:t xml:space="preserve"> to be useful. This</w:t>
      </w:r>
      <w:r>
        <w:t xml:space="preserve"> forms a </w:t>
      </w:r>
      <w:r w:rsidR="00EE7765">
        <w:t xml:space="preserve">node specific </w:t>
      </w:r>
      <w:r>
        <w:t>long running state</w:t>
      </w:r>
      <w:r w:rsidR="00EE7765">
        <w:t xml:space="preserve"> which prevents from </w:t>
      </w:r>
      <w:r>
        <w:t>capturing entire long running state in persistence providers</w:t>
      </w:r>
      <w:r w:rsidR="00EE7765">
        <w:t>. So, f</w:t>
      </w:r>
      <w:r>
        <w:t xml:space="preserve">unction handlers </w:t>
      </w:r>
      <w:r w:rsidR="00EE7765">
        <w:t xml:space="preserve">are restricted to run as </w:t>
      </w:r>
      <w:r>
        <w:t xml:space="preserve">short running straight line code without sleeps and wakeups. We do however add </w:t>
      </w:r>
      <w:r w:rsidR="00EE7765">
        <w:t xml:space="preserve">back limited asynchrony via </w:t>
      </w:r>
      <w:r w:rsidR="00A90584">
        <w:t>time observers</w:t>
      </w:r>
      <w:r w:rsidR="00EE7765">
        <w:t xml:space="preserve"> </w:t>
      </w:r>
      <w:r w:rsidR="00A90584">
        <w:t>(</w:t>
      </w:r>
      <w:r w:rsidR="00EE7765">
        <w:t xml:space="preserve">but </w:t>
      </w:r>
      <w:r w:rsidR="00A90584">
        <w:t>these are designed to not make the state node specific).</w:t>
      </w:r>
    </w:p>
    <w:p w14:paraId="59B6F663" w14:textId="77777777" w:rsidR="00EC12B7" w:rsidRDefault="00EC12B7" w:rsidP="00797B84">
      <w:pPr>
        <w:jc w:val="both"/>
      </w:pPr>
    </w:p>
    <w:p w14:paraId="3251496A" w14:textId="77777777" w:rsidR="00C73A0F"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p>
    <w:p w14:paraId="737A3774" w14:textId="38AAA43C" w:rsidR="00C73A0F"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r w:rsidR="00C73A0F">
        <w:rPr>
          <w:rFonts w:ascii="Consolas" w:eastAsia="Times New Roman" w:hAnsi="Consolas"/>
          <w:i/>
          <w:color w:val="FF0000"/>
          <w:sz w:val="18"/>
          <w:szCs w:val="18"/>
          <w:bdr w:val="none" w:sz="0" w:space="0" w:color="auto" w:frame="1"/>
        </w:rPr>
        <w:t>setTimeout</w:t>
      </w:r>
      <w:proofErr w:type="spellEnd"/>
      <w:r w:rsidR="00C73A0F">
        <w:rPr>
          <w:rFonts w:ascii="Consolas" w:eastAsia="Times New Roman" w:hAnsi="Consolas"/>
          <w:color w:val="000000"/>
          <w:sz w:val="18"/>
          <w:szCs w:val="18"/>
          <w:bdr w:val="none" w:sz="0" w:space="0" w:color="auto" w:frame="1"/>
        </w:rPr>
        <w:t>(</w:t>
      </w:r>
      <w:proofErr w:type="gramStart"/>
      <w:r w:rsidR="00C73A0F">
        <w:rPr>
          <w:rFonts w:ascii="Consolas" w:eastAsia="Times New Roman" w:hAnsi="Consolas"/>
          <w:color w:val="000000"/>
          <w:sz w:val="18"/>
          <w:szCs w:val="18"/>
          <w:bdr w:val="none" w:sz="0" w:space="0" w:color="auto" w:frame="1"/>
        </w:rPr>
        <w:t>function(</w:t>
      </w:r>
      <w:proofErr w:type="gramEnd"/>
      <w:r w:rsidR="00C73A0F">
        <w:rPr>
          <w:rFonts w:ascii="Consolas" w:eastAsia="Times New Roman" w:hAnsi="Consolas"/>
          <w:color w:val="000000"/>
          <w:sz w:val="18"/>
          <w:szCs w:val="18"/>
          <w:bdr w:val="none" w:sz="0" w:space="0" w:color="auto" w:frame="1"/>
        </w:rPr>
        <w:t>){}, 300); </w:t>
      </w:r>
      <w:r w:rsidR="00947C35">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Not allowed - asynchronous flow</w:t>
      </w:r>
      <w:r w:rsidR="004439F3">
        <w:rPr>
          <w:rStyle w:val="comment2"/>
          <w:rFonts w:ascii="Consolas" w:eastAsia="Times New Roman" w:hAnsi="Consolas"/>
          <w:sz w:val="18"/>
          <w:szCs w:val="18"/>
        </w:rPr>
        <w:t>.</w:t>
      </w:r>
    </w:p>
    <w:p w14:paraId="32AE5613" w14:textId="77777777" w:rsidR="00C73A0F" w:rsidRPr="007314DD" w:rsidRDefault="00C73A0F" w:rsidP="00797B84">
      <w:pPr>
        <w:numPr>
          <w:ilvl w:val="0"/>
          <w:numId w:val="4"/>
        </w:numPr>
        <w:pBdr>
          <w:left w:val="single" w:sz="18" w:space="0" w:color="6CE26C"/>
        </w:pBdr>
        <w:shd w:val="clear" w:color="auto" w:fill="FFFFFF"/>
        <w:tabs>
          <w:tab w:val="clear" w:pos="720"/>
          <w:tab w:val="num" w:pos="2520"/>
        </w:tabs>
        <w:spacing w:line="210" w:lineRule="atLeast"/>
        <w:ind w:left="1440"/>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3F0936" w14:textId="77777777" w:rsidR="00C73A0F" w:rsidRDefault="00C73A0F" w:rsidP="00797B84">
      <w:pPr>
        <w:ind w:left="1440"/>
        <w:jc w:val="both"/>
      </w:pPr>
    </w:p>
    <w:p w14:paraId="666FF712" w14:textId="5513C9F3" w:rsidR="00D578D1" w:rsidRDefault="00D578D1" w:rsidP="00797B84">
      <w:pPr>
        <w:pStyle w:val="Heading3"/>
        <w:jc w:val="both"/>
      </w:pPr>
      <w:bookmarkStart w:id="53" w:name="_Toc42125198"/>
      <w:r>
        <w:t xml:space="preserve">Browser </w:t>
      </w:r>
      <w:r w:rsidR="00F57976">
        <w:t xml:space="preserve">and Other </w:t>
      </w:r>
      <w:r>
        <w:t>Extensions</w:t>
      </w:r>
      <w:bookmarkEnd w:id="53"/>
    </w:p>
    <w:p w14:paraId="70665949" w14:textId="7058BCDD" w:rsidR="00D578D1" w:rsidRDefault="00D578D1" w:rsidP="00797B84">
      <w:pPr>
        <w:jc w:val="both"/>
      </w:pPr>
      <w:r>
        <w:t xml:space="preserve">As </w:t>
      </w:r>
      <w:r w:rsidR="006B314E">
        <w:t>handler</w:t>
      </w:r>
      <w:r>
        <w:t xml:space="preserve">s do not execute in context of a browser, the extensions browsers </w:t>
      </w:r>
      <w:r w:rsidR="00DA0A7F">
        <w:t>add to the core language</w:t>
      </w:r>
      <w:r>
        <w:t>, such as windo</w:t>
      </w:r>
      <w:r w:rsidR="00DA0A7F">
        <w:t xml:space="preserve">w </w:t>
      </w:r>
      <w:r>
        <w:t>methods</w:t>
      </w:r>
      <w:r w:rsidR="00DA0A7F">
        <w:t xml:space="preserve">, DOM events etc. </w:t>
      </w:r>
      <w:r>
        <w:t xml:space="preserve">are </w:t>
      </w:r>
      <w:r w:rsidR="00DA0A7F">
        <w:t xml:space="preserve">not available. A limited subset is added back (such as </w:t>
      </w:r>
      <w:r w:rsidR="002B38E5">
        <w:t xml:space="preserve">function </w:t>
      </w:r>
      <w:r w:rsidR="00DA0A7F">
        <w:t xml:space="preserve">timers in lieu of </w:t>
      </w:r>
      <w:proofErr w:type="spellStart"/>
      <w:r w:rsidR="00DA0A7F">
        <w:t>setTimeout</w:t>
      </w:r>
      <w:proofErr w:type="spellEnd"/>
      <w:r w:rsidR="002B38E5">
        <w:t>,</w:t>
      </w:r>
      <w:r w:rsidR="00DA0A7F">
        <w:t xml:space="preserve"> and curl </w:t>
      </w:r>
      <w:r w:rsidR="002B38E5">
        <w:t xml:space="preserve">calls </w:t>
      </w:r>
      <w:r w:rsidR="00DA0A7F">
        <w:t>in lieu of XHR).</w:t>
      </w:r>
    </w:p>
    <w:p w14:paraId="217C2701" w14:textId="77777777" w:rsidR="00D578D1" w:rsidRDefault="00D578D1" w:rsidP="00797B84">
      <w:pPr>
        <w:pStyle w:val="Heading3"/>
        <w:ind w:left="540"/>
        <w:jc w:val="both"/>
      </w:pPr>
    </w:p>
    <w:p w14:paraId="291189B8" w14:textId="537CA38E" w:rsid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sidR="00C73A0F">
        <w:rPr>
          <w:rFonts w:ascii="Consolas" w:eastAsia="Times New Roman" w:hAnsi="Consolas"/>
          <w:color w:val="000000"/>
          <w:sz w:val="18"/>
          <w:szCs w:val="18"/>
          <w:bdr w:val="none" w:sz="0" w:space="0" w:color="auto" w:frame="1"/>
        </w:rPr>
        <w:t>OnUpdate</w:t>
      </w:r>
      <w:proofErr w:type="spellEnd"/>
      <w:r w:rsidR="00C73A0F">
        <w:rPr>
          <w:rFonts w:ascii="Consolas" w:eastAsia="Times New Roman" w:hAnsi="Consolas"/>
          <w:color w:val="000000"/>
          <w:sz w:val="18"/>
          <w:szCs w:val="18"/>
          <w:bdr w:val="none" w:sz="0" w:space="0" w:color="auto" w:frame="1"/>
        </w:rPr>
        <w:t>(</w:t>
      </w:r>
      <w:proofErr w:type="gramEnd"/>
      <w:r w:rsidR="00C73A0F">
        <w:rPr>
          <w:rFonts w:ascii="Consolas" w:eastAsia="Times New Roman" w:hAnsi="Consolas"/>
          <w:color w:val="000000"/>
          <w:sz w:val="18"/>
          <w:szCs w:val="18"/>
          <w:bdr w:val="none" w:sz="0" w:space="0" w:color="auto" w:frame="1"/>
        </w:rPr>
        <w:t>doc, meta</w:t>
      </w:r>
      <w:r>
        <w:rPr>
          <w:rFonts w:ascii="Consolas" w:eastAsia="Times New Roman" w:hAnsi="Consolas"/>
          <w:color w:val="000000"/>
          <w:sz w:val="18"/>
          <w:szCs w:val="18"/>
          <w:bdr w:val="none" w:sz="0" w:space="0" w:color="auto" w:frame="1"/>
        </w:rPr>
        <w:t>) {</w:t>
      </w:r>
    </w:p>
    <w:p w14:paraId="20DD1031" w14:textId="439247A1" w:rsidR="007314DD" w:rsidRDefault="00797B84" w:rsidP="00797B84">
      <w:pPr>
        <w:numPr>
          <w:ilvl w:val="0"/>
          <w:numId w:val="4"/>
        </w:numPr>
        <w:pBdr>
          <w:left w:val="single" w:sz="18" w:space="0" w:color="6CE26C"/>
        </w:pBdr>
        <w:shd w:val="clear" w:color="auto" w:fill="F8F8F8"/>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47C35">
        <w:rPr>
          <w:rStyle w:val="keyword2"/>
          <w:rFonts w:ascii="Consolas" w:eastAsia="Times New Roman" w:hAnsi="Consolas"/>
          <w:sz w:val="18"/>
          <w:szCs w:val="18"/>
        </w:rPr>
        <w:t xml:space="preserve">var </w:t>
      </w:r>
      <w:proofErr w:type="spellStart"/>
      <w:r w:rsidR="00205533">
        <w:rPr>
          <w:rFonts w:ascii="Consolas" w:eastAsia="Times New Roman" w:hAnsi="Consolas"/>
          <w:i/>
          <w:color w:val="FF0000"/>
          <w:sz w:val="18"/>
          <w:szCs w:val="18"/>
          <w:bdr w:val="none" w:sz="0" w:space="0" w:color="auto" w:frame="1"/>
        </w:rPr>
        <w:t>rpc</w:t>
      </w:r>
      <w:proofErr w:type="spellEnd"/>
      <w:r w:rsidR="00205533">
        <w:rPr>
          <w:rFonts w:ascii="Consolas" w:eastAsia="Times New Roman" w:hAnsi="Consolas"/>
          <w:i/>
          <w:color w:val="FF0000"/>
          <w:sz w:val="18"/>
          <w:szCs w:val="18"/>
          <w:bdr w:val="none" w:sz="0" w:space="0" w:color="auto" w:frame="1"/>
        </w:rPr>
        <w:t xml:space="preserve"> = </w:t>
      </w:r>
      <w:proofErr w:type="spellStart"/>
      <w:proofErr w:type="gramStart"/>
      <w:r w:rsidR="00205533">
        <w:rPr>
          <w:rFonts w:ascii="Consolas" w:eastAsia="Times New Roman" w:hAnsi="Consolas"/>
          <w:i/>
          <w:color w:val="FF0000"/>
          <w:sz w:val="18"/>
          <w:szCs w:val="18"/>
          <w:bdr w:val="none" w:sz="0" w:space="0" w:color="auto" w:frame="1"/>
        </w:rPr>
        <w:t>window.XMLHttpRequest</w:t>
      </w:r>
      <w:proofErr w:type="spellEnd"/>
      <w:proofErr w:type="gramEnd"/>
      <w:r w:rsidR="00205533">
        <w:rPr>
          <w:rFonts w:ascii="Consolas" w:eastAsia="Times New Roman" w:hAnsi="Consolas"/>
          <w:i/>
          <w:color w:val="FF0000"/>
          <w:sz w:val="18"/>
          <w:szCs w:val="18"/>
          <w:bdr w:val="none" w:sz="0" w:space="0" w:color="auto" w:frame="1"/>
        </w:rPr>
        <w:t>();</w:t>
      </w:r>
      <w:r w:rsidR="00C73A0F">
        <w:rPr>
          <w:rFonts w:ascii="Consolas" w:eastAsia="Times New Roman" w:hAnsi="Consolas"/>
          <w:color w:val="000000"/>
          <w:sz w:val="18"/>
          <w:szCs w:val="18"/>
          <w:bdr w:val="none" w:sz="0" w:space="0" w:color="auto" w:frame="1"/>
        </w:rPr>
        <w:t xml:space="preserve"> </w:t>
      </w:r>
      <w:r w:rsidR="007314DD">
        <w:rPr>
          <w:rFonts w:ascii="Consolas" w:eastAsia="Times New Roman" w:hAnsi="Consolas"/>
          <w:color w:val="000000"/>
          <w:sz w:val="18"/>
          <w:szCs w:val="18"/>
          <w:bdr w:val="none" w:sz="0" w:space="0" w:color="auto" w:frame="1"/>
        </w:rPr>
        <w:t> </w:t>
      </w:r>
      <w:r w:rsidR="007314DD">
        <w:rPr>
          <w:rStyle w:val="comment2"/>
          <w:rFonts w:ascii="Consolas" w:eastAsia="Times New Roman" w:hAnsi="Consolas"/>
          <w:sz w:val="18"/>
          <w:szCs w:val="18"/>
        </w:rPr>
        <w:t>// Not allowed - </w:t>
      </w:r>
      <w:r w:rsidR="00205533">
        <w:rPr>
          <w:rStyle w:val="comment2"/>
          <w:rFonts w:ascii="Consolas" w:eastAsia="Times New Roman" w:hAnsi="Consolas"/>
          <w:sz w:val="18"/>
          <w:szCs w:val="18"/>
        </w:rPr>
        <w:t>browser extension</w:t>
      </w:r>
      <w:r w:rsidR="004439F3">
        <w:rPr>
          <w:rStyle w:val="comment2"/>
          <w:rFonts w:ascii="Consolas" w:eastAsia="Times New Roman" w:hAnsi="Consolas"/>
          <w:sz w:val="18"/>
          <w:szCs w:val="18"/>
        </w:rPr>
        <w:t>.</w:t>
      </w:r>
    </w:p>
    <w:p w14:paraId="3E193B85" w14:textId="4ED1E413" w:rsidR="007314DD" w:rsidRPr="007314DD" w:rsidRDefault="007314DD" w:rsidP="00797B84">
      <w:pPr>
        <w:numPr>
          <w:ilvl w:val="0"/>
          <w:numId w:val="4"/>
        </w:numPr>
        <w:pBdr>
          <w:left w:val="single" w:sz="18" w:space="0" w:color="6CE26C"/>
        </w:pBdr>
        <w:shd w:val="clear" w:color="auto" w:fill="FFFFFF"/>
        <w:tabs>
          <w:tab w:val="clear" w:pos="720"/>
          <w:tab w:val="num" w:pos="2520"/>
        </w:tabs>
        <w:spacing w:line="210" w:lineRule="atLeast"/>
        <w:ind w:left="1440"/>
        <w:divId w:val="1611008566"/>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690D325C" w14:textId="77777777" w:rsidR="007314DD" w:rsidRPr="007314DD" w:rsidRDefault="007314DD" w:rsidP="0025689E">
      <w:pPr>
        <w:ind w:left="1620"/>
      </w:pPr>
    </w:p>
    <w:p w14:paraId="08866F75" w14:textId="5BC2A454" w:rsidR="007F77B6" w:rsidRDefault="00F57976" w:rsidP="007725E8">
      <w:pPr>
        <w:jc w:val="both"/>
      </w:pPr>
      <w:r>
        <w:lastRenderedPageBreak/>
        <w:t>In addition, o</w:t>
      </w:r>
      <w:r w:rsidR="007F77B6">
        <w:t xml:space="preserve">ther v8 embedders </w:t>
      </w:r>
      <w:r>
        <w:t xml:space="preserve">have introduced extensions </w:t>
      </w:r>
      <w:r w:rsidR="007F77B6">
        <w:t xml:space="preserve">such as </w:t>
      </w:r>
      <w:proofErr w:type="gramStart"/>
      <w:r w:rsidR="007F77B6">
        <w:t>require(</w:t>
      </w:r>
      <w:proofErr w:type="gramEnd"/>
      <w:r w:rsidR="007F77B6">
        <w:t xml:space="preserve">) </w:t>
      </w:r>
      <w:r>
        <w:t>in</w:t>
      </w:r>
      <w:r w:rsidR="007F77B6">
        <w:t xml:space="preserve"> Node.js which are </w:t>
      </w:r>
      <w:r>
        <w:t xml:space="preserve">currently </w:t>
      </w:r>
      <w:r w:rsidR="007F77B6">
        <w:t xml:space="preserve">not adopted by </w:t>
      </w:r>
      <w:r w:rsidR="006B314E">
        <w:t>handler</w:t>
      </w:r>
      <w:r w:rsidR="007F77B6">
        <w:t>s</w:t>
      </w:r>
      <w:r>
        <w:t xml:space="preserve">, but may be </w:t>
      </w:r>
      <w:r w:rsidR="009C51CD">
        <w:t>done so</w:t>
      </w:r>
      <w:r>
        <w:t xml:space="preserve"> in future where </w:t>
      </w:r>
      <w:r w:rsidR="007F77B6">
        <w:t xml:space="preserve">such extensions play well in the sandbox required of </w:t>
      </w:r>
      <w:r w:rsidR="006B314E">
        <w:t>handler</w:t>
      </w:r>
      <w:r w:rsidR="007F77B6">
        <w:t>s</w:t>
      </w:r>
      <w:r>
        <w:t>.</w:t>
      </w:r>
    </w:p>
    <w:p w14:paraId="40EBF49E" w14:textId="000C8ECB" w:rsidR="004A5241" w:rsidRDefault="004A5241">
      <w:pPr>
        <w:rPr>
          <w:rFonts w:asciiTheme="majorHAnsi" w:eastAsiaTheme="majorEastAsia" w:hAnsiTheme="majorHAnsi" w:cstheme="majorBidi"/>
          <w:color w:val="2F5496" w:themeColor="accent1" w:themeShade="BF"/>
          <w:sz w:val="26"/>
          <w:szCs w:val="26"/>
        </w:rPr>
      </w:pPr>
    </w:p>
    <w:p w14:paraId="287E139A" w14:textId="152B725F" w:rsidR="00F57976" w:rsidRDefault="00F57976" w:rsidP="007725E8">
      <w:pPr>
        <w:pStyle w:val="Heading2"/>
        <w:jc w:val="both"/>
      </w:pPr>
      <w:bookmarkStart w:id="54" w:name="_Toc42125199"/>
      <w:r>
        <w:t>Language Constructs - Added</w:t>
      </w:r>
      <w:bookmarkEnd w:id="54"/>
    </w:p>
    <w:p w14:paraId="07C2CA26" w14:textId="5523E5A0" w:rsidR="00F57976" w:rsidRDefault="00F57976" w:rsidP="007725E8">
      <w:pPr>
        <w:jc w:val="both"/>
      </w:pPr>
      <w:r>
        <w:t xml:space="preserve">The following constructs are </w:t>
      </w:r>
      <w:r w:rsidR="00E32DA7">
        <w:t>added</w:t>
      </w:r>
      <w:r>
        <w:t xml:space="preserve"> </w:t>
      </w:r>
      <w:r w:rsidR="00E32DA7">
        <w:t>into</w:t>
      </w:r>
      <w:r>
        <w:t xml:space="preserve"> the </w:t>
      </w:r>
      <w:r w:rsidR="006B314E">
        <w:t>handler</w:t>
      </w:r>
      <w:r>
        <w:t>s JavaScript.</w:t>
      </w:r>
    </w:p>
    <w:p w14:paraId="4325C069" w14:textId="77777777" w:rsidR="00F57976" w:rsidRDefault="00F57976" w:rsidP="007725E8">
      <w:pPr>
        <w:jc w:val="both"/>
      </w:pPr>
    </w:p>
    <w:p w14:paraId="710DD003" w14:textId="694DEB2E" w:rsidR="00E32DA7" w:rsidRDefault="00E32DA7" w:rsidP="007725E8">
      <w:pPr>
        <w:pStyle w:val="Heading3"/>
        <w:jc w:val="both"/>
      </w:pPr>
      <w:bookmarkStart w:id="55" w:name="_Toc42125200"/>
      <w:r>
        <w:t>Bucket Accessors</w:t>
      </w:r>
      <w:bookmarkEnd w:id="55"/>
    </w:p>
    <w:p w14:paraId="1497A472" w14:textId="341E1702" w:rsidR="00E32DA7" w:rsidRDefault="00815FC7" w:rsidP="007725E8">
      <w:pPr>
        <w:jc w:val="both"/>
      </w:pPr>
      <w:r>
        <w:t xml:space="preserve">Couchbase buckets, when bound to a </w:t>
      </w:r>
      <w:r w:rsidR="006B314E">
        <w:t>handler</w:t>
      </w:r>
      <w:r>
        <w:t>, appears as a global JavaScript map</w:t>
      </w:r>
      <w:r w:rsidR="008D2402">
        <w:t xml:space="preserve">. Map get, set and delete are mapped to KV get, set and delete respectively. Other advanced KV operations will be available as </w:t>
      </w:r>
      <w:r w:rsidR="003B1578">
        <w:t xml:space="preserve">member </w:t>
      </w:r>
      <w:r w:rsidR="006B314E">
        <w:t>handler</w:t>
      </w:r>
      <w:r w:rsidR="003B1578">
        <w:t>s on the map object.</w:t>
      </w:r>
    </w:p>
    <w:p w14:paraId="1ECC8A03" w14:textId="77777777" w:rsidR="00E32DA7" w:rsidRDefault="00E32DA7" w:rsidP="00797B84">
      <w:pPr>
        <w:ind w:left="1440"/>
        <w:jc w:val="both"/>
      </w:pPr>
    </w:p>
    <w:p w14:paraId="02613F59" w14:textId="28C1565E"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1C1B1FC1" w14:textId="0EC74B76" w:rsidR="00C73A0F" w:rsidRDefault="00797B84"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w:t>
      </w:r>
      <w:r w:rsidR="00054CC3">
        <w:rPr>
          <w:rStyle w:val="comment2"/>
          <w:rFonts w:ascii="Consolas" w:eastAsia="Times New Roman" w:hAnsi="Consolas"/>
          <w:sz w:val="18"/>
          <w:szCs w:val="18"/>
        </w:rPr>
        <w:t>Assuming</w:t>
      </w:r>
      <w:r w:rsidR="00C73A0F">
        <w:rPr>
          <w:rStyle w:val="comment2"/>
          <w:rFonts w:ascii="Consolas" w:eastAsia="Times New Roman" w:hAnsi="Consolas"/>
          <w:sz w:val="18"/>
          <w:szCs w:val="18"/>
        </w:rPr>
        <w:t> '</w:t>
      </w:r>
      <w:proofErr w:type="spellStart"/>
      <w:r w:rsidR="00C73A0F">
        <w:rPr>
          <w:rStyle w:val="comment2"/>
          <w:rFonts w:ascii="Consolas" w:eastAsia="Times New Roman" w:hAnsi="Consolas"/>
          <w:sz w:val="18"/>
          <w:szCs w:val="18"/>
        </w:rPr>
        <w:t>dest</w:t>
      </w:r>
      <w:proofErr w:type="spellEnd"/>
      <w:r w:rsidR="00C73A0F">
        <w:rPr>
          <w:rStyle w:val="comment2"/>
          <w:rFonts w:ascii="Consolas" w:eastAsia="Times New Roman" w:hAnsi="Consolas"/>
          <w:sz w:val="18"/>
          <w:szCs w:val="18"/>
        </w:rPr>
        <w:t>' is a bucket alias binding</w:t>
      </w:r>
    </w:p>
    <w:p w14:paraId="67C7F174" w14:textId="587D8EFE" w:rsidR="00C73A0F" w:rsidRDefault="00797B84"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C73A0F">
        <w:rPr>
          <w:rStyle w:val="keyword2"/>
          <w:rFonts w:ascii="Consolas" w:eastAsia="Times New Roman" w:hAnsi="Consolas"/>
          <w:sz w:val="18"/>
          <w:szCs w:val="18"/>
        </w:rPr>
        <w:t>var</w:t>
      </w:r>
      <w:r w:rsidR="00C73A0F">
        <w:rPr>
          <w:rFonts w:ascii="Consolas" w:eastAsia="Times New Roman" w:hAnsi="Consolas"/>
          <w:color w:val="000000"/>
          <w:sz w:val="18"/>
          <w:szCs w:val="18"/>
          <w:bdr w:val="none" w:sz="0" w:space="0" w:color="auto" w:frame="1"/>
        </w:rPr>
        <w:t> </w:t>
      </w:r>
      <w:proofErr w:type="spellStart"/>
      <w:r w:rsidR="00C73A0F">
        <w:rPr>
          <w:rFonts w:ascii="Consolas" w:eastAsia="Times New Roman" w:hAnsi="Consolas"/>
          <w:color w:val="000000"/>
          <w:sz w:val="18"/>
          <w:szCs w:val="18"/>
          <w:bdr w:val="none" w:sz="0" w:space="0" w:color="auto" w:frame="1"/>
        </w:rPr>
        <w:t>val</w:t>
      </w:r>
      <w:proofErr w:type="spellEnd"/>
      <w:r w:rsidR="00C73A0F">
        <w:rPr>
          <w:rFonts w:ascii="Consolas" w:eastAsia="Times New Roman" w:hAnsi="Consolas"/>
          <w:color w:val="000000"/>
          <w:sz w:val="18"/>
          <w:szCs w:val="18"/>
          <w:bdr w:val="none" w:sz="0" w:space="0" w:color="auto" w:frame="1"/>
        </w:rPr>
        <w:t> = </w:t>
      </w:r>
      <w:proofErr w:type="spellStart"/>
      <w:r w:rsidR="00C73A0F">
        <w:rPr>
          <w:rFonts w:ascii="Consolas" w:eastAsia="Times New Roman" w:hAnsi="Consolas"/>
          <w:color w:val="000000"/>
          <w:sz w:val="18"/>
          <w:szCs w:val="18"/>
          <w:bdr w:val="none" w:sz="0" w:space="0" w:color="auto" w:frame="1"/>
        </w:rPr>
        <w:t>dest</w:t>
      </w:r>
      <w:proofErr w:type="spellEnd"/>
      <w:r w:rsidR="00C73A0F">
        <w:rPr>
          <w:rFonts w:ascii="Consolas" w:eastAsia="Times New Roman" w:hAnsi="Consolas"/>
          <w:color w:val="000000"/>
          <w:sz w:val="18"/>
          <w:szCs w:val="18"/>
          <w:bdr w:val="none" w:sz="0" w:space="0" w:color="auto" w:frame="1"/>
        </w:rPr>
        <w:t>[meta.id</w:t>
      </w:r>
      <w:proofErr w:type="gramStart"/>
      <w:r w:rsidR="00C73A0F">
        <w:rPr>
          <w:rFonts w:ascii="Consolas" w:eastAsia="Times New Roman" w:hAnsi="Consolas"/>
          <w:color w:val="000000"/>
          <w:sz w:val="18"/>
          <w:szCs w:val="18"/>
          <w:bdr w:val="none" w:sz="0" w:space="0" w:color="auto" w:frame="1"/>
        </w:rPr>
        <w:t xml:space="preserve">];   </w:t>
      </w:r>
      <w:proofErr w:type="gramEnd"/>
      <w:r w:rsidR="00C73A0F">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sidR="00C73A0F">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sidR="00C73A0F">
        <w:rPr>
          <w:rStyle w:val="comment2"/>
          <w:rFonts w:ascii="Consolas" w:eastAsia="Times New Roman" w:hAnsi="Consolas"/>
          <w:sz w:val="18"/>
          <w:szCs w:val="18"/>
        </w:rPr>
        <w:t>ucket GET operation</w:t>
      </w:r>
      <w:r w:rsidR="004439F3">
        <w:rPr>
          <w:rFonts w:ascii="Consolas" w:eastAsia="Times New Roman" w:hAnsi="Consolas"/>
          <w:color w:val="000000"/>
          <w:sz w:val="18"/>
          <w:szCs w:val="18"/>
          <w:bdr w:val="none" w:sz="0" w:space="0" w:color="auto" w:frame="1"/>
        </w:rPr>
        <w:t>.</w:t>
      </w:r>
      <w:r w:rsidR="00C73A0F">
        <w:rPr>
          <w:rFonts w:ascii="Consolas" w:eastAsia="Times New Roman" w:hAnsi="Consolas"/>
          <w:color w:val="000000"/>
          <w:sz w:val="18"/>
          <w:szCs w:val="18"/>
          <w:bdr w:val="none" w:sz="0" w:space="0" w:color="auto" w:frame="1"/>
        </w:rPr>
        <w:t> </w:t>
      </w:r>
    </w:p>
    <w:p w14:paraId="40A178A9" w14:textId="34560F39" w:rsidR="00C73A0F" w:rsidRPr="00C73A0F"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sidRPr="00C73A0F">
        <w:rPr>
          <w:rFonts w:ascii="Consolas" w:eastAsia="Times New Roman" w:hAnsi="Consolas"/>
          <w:color w:val="000000"/>
          <w:sz w:val="18"/>
          <w:szCs w:val="18"/>
          <w:bdr w:val="none" w:sz="0" w:space="0" w:color="auto" w:frame="1"/>
        </w:rPr>
        <w:t>  </w:t>
      </w:r>
      <w:proofErr w:type="spellStart"/>
      <w:r w:rsidRPr="00C73A0F">
        <w:rPr>
          <w:rFonts w:ascii="Consolas" w:eastAsia="Times New Roman" w:hAnsi="Consolas"/>
          <w:color w:val="000000"/>
          <w:sz w:val="18"/>
          <w:szCs w:val="18"/>
          <w:bdr w:val="none" w:sz="0" w:space="0" w:color="auto" w:frame="1"/>
        </w:rPr>
        <w:t>dest</w:t>
      </w:r>
      <w:proofErr w:type="spellEnd"/>
      <w:r w:rsidRPr="00C73A0F">
        <w:rPr>
          <w:rFonts w:ascii="Consolas" w:eastAsia="Times New Roman" w:hAnsi="Consolas"/>
          <w:color w:val="000000"/>
          <w:sz w:val="18"/>
          <w:szCs w:val="18"/>
          <w:bdr w:val="none" w:sz="0" w:space="0" w:color="auto" w:frame="1"/>
        </w:rPr>
        <w:t>[</w:t>
      </w:r>
      <w:proofErr w:type="spellStart"/>
      <w:proofErr w:type="gramStart"/>
      <w:r w:rsidR="00786657">
        <w:rPr>
          <w:rFonts w:ascii="Consolas" w:eastAsia="Times New Roman" w:hAnsi="Consolas"/>
          <w:color w:val="000000"/>
          <w:sz w:val="18"/>
          <w:szCs w:val="18"/>
          <w:bdr w:val="none" w:sz="0" w:space="0" w:color="auto" w:frame="1"/>
        </w:rPr>
        <w:t>val.parent</w:t>
      </w:r>
      <w:proofErr w:type="spellEnd"/>
      <w:proofErr w:type="gramEnd"/>
      <w:r w:rsidRPr="00C73A0F">
        <w:rPr>
          <w:rFonts w:ascii="Consolas" w:eastAsia="Times New Roman" w:hAnsi="Consolas"/>
          <w:color w:val="000000"/>
          <w:sz w:val="18"/>
          <w:szCs w:val="18"/>
          <w:bdr w:val="none" w:sz="0" w:space="0" w:color="auto" w:frame="1"/>
        </w:rPr>
        <w:t>] = {</w:t>
      </w:r>
      <w:r w:rsidRPr="00C73A0F">
        <w:rPr>
          <w:rStyle w:val="string2"/>
          <w:rFonts w:ascii="Consolas" w:eastAsia="Times New Roman" w:hAnsi="Consolas"/>
          <w:sz w:val="18"/>
          <w:szCs w:val="18"/>
        </w:rPr>
        <w:t>"status"</w:t>
      </w:r>
      <w:r>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3}; </w:t>
      </w:r>
      <w:r w:rsidRPr="00C73A0F">
        <w:rPr>
          <w:rStyle w:val="comment2"/>
          <w:rFonts w:ascii="Consolas" w:eastAsia="Times New Roman" w:hAnsi="Consolas"/>
          <w:sz w:val="18"/>
          <w:szCs w:val="18"/>
        </w:rPr>
        <w:t>//</w:t>
      </w:r>
      <w:r>
        <w:rPr>
          <w:rStyle w:val="comment2"/>
          <w:rFonts w:ascii="Consolas" w:eastAsia="Times New Roman" w:hAnsi="Consolas"/>
          <w:sz w:val="18"/>
          <w:szCs w:val="18"/>
        </w:rPr>
        <w:t xml:space="preserve">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 xml:space="preserve">is </w:t>
      </w:r>
      <w:r w:rsidR="009D7F08">
        <w:rPr>
          <w:rStyle w:val="comment2"/>
          <w:rFonts w:ascii="Consolas" w:eastAsia="Times New Roman" w:hAnsi="Consolas"/>
          <w:sz w:val="18"/>
          <w:szCs w:val="18"/>
        </w:rPr>
        <w:t xml:space="preserve">a bucket </w:t>
      </w:r>
      <w:r w:rsidRPr="00C73A0F">
        <w:rPr>
          <w:rStyle w:val="comment2"/>
          <w:rFonts w:ascii="Consolas" w:eastAsia="Times New Roman" w:hAnsi="Consolas"/>
          <w:sz w:val="18"/>
          <w:szCs w:val="18"/>
        </w:rPr>
        <w:t>SET operation</w:t>
      </w:r>
      <w:r w:rsidR="004439F3">
        <w:rPr>
          <w:rFonts w:ascii="Consolas" w:eastAsia="Times New Roman" w:hAnsi="Consolas"/>
          <w:color w:val="000000"/>
          <w:sz w:val="18"/>
          <w:szCs w:val="18"/>
          <w:bdr w:val="none" w:sz="0" w:space="0" w:color="auto" w:frame="1"/>
        </w:rPr>
        <w:t>.</w:t>
      </w:r>
      <w:r w:rsidRPr="00C73A0F">
        <w:rPr>
          <w:rFonts w:ascii="Consolas" w:eastAsia="Times New Roman" w:hAnsi="Consolas"/>
          <w:color w:val="000000"/>
          <w:sz w:val="18"/>
          <w:szCs w:val="18"/>
          <w:bdr w:val="none" w:sz="0" w:space="0" w:color="auto" w:frame="1"/>
        </w:rPr>
        <w:t> </w:t>
      </w:r>
    </w:p>
    <w:p w14:paraId="0D9ED1C0" w14:textId="46602D31" w:rsidR="00C73A0F" w:rsidRDefault="00C73A0F" w:rsidP="00797B84">
      <w:pPr>
        <w:numPr>
          <w:ilvl w:val="0"/>
          <w:numId w:val="6"/>
        </w:numPr>
        <w:pBdr>
          <w:left w:val="single" w:sz="18" w:space="0" w:color="6CE26C"/>
        </w:pBdr>
        <w:shd w:val="clear" w:color="auto" w:fill="F8F8F8"/>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delete</w:t>
      </w:r>
      <w:r>
        <w:rPr>
          <w:rFonts w:ascii="Consolas" w:eastAsia="Times New Roman" w:hAnsi="Consolas"/>
          <w:color w:val="000000"/>
          <w:sz w:val="18"/>
          <w:szCs w:val="18"/>
          <w:bdr w:val="none" w:sz="0" w:space="0" w:color="auto" w:frame="1"/>
        </w:rPr>
        <w:t> </w:t>
      </w:r>
      <w:proofErr w:type="spellStart"/>
      <w:r>
        <w:rPr>
          <w:rFonts w:ascii="Consolas" w:eastAsia="Times New Roman" w:hAnsi="Consolas"/>
          <w:color w:val="000000"/>
          <w:sz w:val="18"/>
          <w:szCs w:val="18"/>
          <w:bdr w:val="none" w:sz="0" w:space="0" w:color="auto" w:frame="1"/>
        </w:rPr>
        <w:t>dest</w:t>
      </w:r>
      <w:proofErr w:type="spellEnd"/>
      <w:r>
        <w:rPr>
          <w:rFonts w:ascii="Consolas" w:eastAsia="Times New Roman" w:hAnsi="Consolas"/>
          <w:color w:val="000000"/>
          <w:sz w:val="18"/>
          <w:szCs w:val="18"/>
          <w:bdr w:val="none" w:sz="0" w:space="0" w:color="auto" w:frame="1"/>
        </w:rPr>
        <w:t>[meta.id</w:t>
      </w:r>
      <w:proofErr w:type="gramStart"/>
      <w:r>
        <w:rPr>
          <w:rFonts w:ascii="Consolas" w:eastAsia="Times New Roman" w:hAnsi="Consolas"/>
          <w:color w:val="000000"/>
          <w:sz w:val="18"/>
          <w:szCs w:val="18"/>
          <w:bdr w:val="none" w:sz="0" w:space="0" w:color="auto" w:frame="1"/>
        </w:rPr>
        <w:t xml:space="preserve">];  </w:t>
      </w:r>
      <w:r w:rsidR="009D7F08">
        <w:rPr>
          <w:rFonts w:ascii="Consolas" w:eastAsia="Times New Roman" w:hAnsi="Consolas"/>
          <w:color w:val="000000"/>
          <w:sz w:val="18"/>
          <w:szCs w:val="18"/>
          <w:bdr w:val="none" w:sz="0" w:space="0" w:color="auto" w:frame="1"/>
        </w:rPr>
        <w:t xml:space="preserve"> </w:t>
      </w:r>
      <w:proofErr w:type="gramEnd"/>
      <w:r>
        <w:rPr>
          <w:rFonts w:ascii="Consolas" w:eastAsia="Times New Roman" w:hAnsi="Consolas"/>
          <w:color w:val="000000"/>
          <w:sz w:val="18"/>
          <w:szCs w:val="18"/>
          <w:bdr w:val="none" w:sz="0" w:space="0" w:color="auto" w:frame="1"/>
        </w:rPr>
        <w:t xml:space="preserve">     </w:t>
      </w:r>
      <w:r w:rsidR="00622FA3">
        <w:rPr>
          <w:rFonts w:ascii="Consolas" w:eastAsia="Times New Roman" w:hAnsi="Consolas"/>
          <w:color w:val="000000"/>
          <w:sz w:val="18"/>
          <w:szCs w:val="18"/>
          <w:bdr w:val="none" w:sz="0" w:space="0" w:color="auto" w:frame="1"/>
        </w:rPr>
        <w:t xml:space="preserve"> </w:t>
      </w:r>
      <w:r w:rsidR="00054CC3">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9D7F08">
        <w:rPr>
          <w:rStyle w:val="comment2"/>
          <w:rFonts w:ascii="Consolas" w:eastAsia="Times New Roman" w:hAnsi="Consolas"/>
          <w:sz w:val="18"/>
          <w:szCs w:val="18"/>
        </w:rPr>
        <w:t xml:space="preserve">this </w:t>
      </w:r>
      <w:r w:rsidR="00054CC3">
        <w:rPr>
          <w:rStyle w:val="comment2"/>
          <w:rFonts w:ascii="Consolas" w:eastAsia="Times New Roman" w:hAnsi="Consolas"/>
          <w:sz w:val="18"/>
          <w:szCs w:val="18"/>
        </w:rPr>
        <w:t>is</w:t>
      </w:r>
      <w:r w:rsidR="009D7F08">
        <w:rPr>
          <w:rStyle w:val="comment2"/>
          <w:rFonts w:ascii="Consolas" w:eastAsia="Times New Roman" w:hAnsi="Consolas"/>
          <w:sz w:val="18"/>
          <w:szCs w:val="18"/>
        </w:rPr>
        <w:t xml:space="preserve"> a b</w:t>
      </w:r>
      <w:r>
        <w:rPr>
          <w:rStyle w:val="comment2"/>
          <w:rFonts w:ascii="Consolas" w:eastAsia="Times New Roman" w:hAnsi="Consolas"/>
          <w:sz w:val="18"/>
          <w:szCs w:val="18"/>
        </w:rPr>
        <w:t>ucket DEL operation</w:t>
      </w:r>
      <w:r w:rsidR="004439F3">
        <w:rPr>
          <w:rFonts w:ascii="Consolas" w:eastAsia="Times New Roman" w:hAnsi="Consolas"/>
          <w:color w:val="000000"/>
          <w:sz w:val="18"/>
          <w:szCs w:val="18"/>
          <w:bdr w:val="none" w:sz="0" w:space="0" w:color="auto" w:frame="1"/>
        </w:rPr>
        <w:t>.</w:t>
      </w:r>
      <w:r>
        <w:rPr>
          <w:rFonts w:ascii="Consolas" w:eastAsia="Times New Roman" w:hAnsi="Consolas"/>
          <w:color w:val="000000"/>
          <w:sz w:val="18"/>
          <w:szCs w:val="18"/>
          <w:bdr w:val="none" w:sz="0" w:space="0" w:color="auto" w:frame="1"/>
        </w:rPr>
        <w:t> </w:t>
      </w:r>
    </w:p>
    <w:p w14:paraId="4776A50C" w14:textId="7F5B9D6A" w:rsidR="00622FA3" w:rsidRPr="00622FA3" w:rsidRDefault="00C73A0F" w:rsidP="00797B84">
      <w:pPr>
        <w:numPr>
          <w:ilvl w:val="0"/>
          <w:numId w:val="6"/>
        </w:numPr>
        <w:pBdr>
          <w:left w:val="single" w:sz="18" w:space="0" w:color="6CE26C"/>
        </w:pBdr>
        <w:shd w:val="clear" w:color="auto" w:fill="FFFFFF"/>
        <w:tabs>
          <w:tab w:val="clear" w:pos="1080"/>
          <w:tab w:val="num" w:pos="3240"/>
        </w:tabs>
        <w:spacing w:line="210" w:lineRule="atLeast"/>
        <w:ind w:left="1440"/>
        <w:divId w:val="1606959412"/>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78B2F705" w14:textId="51C26C44" w:rsidR="00622FA3" w:rsidRDefault="00622FA3" w:rsidP="007725E8">
      <w:pPr>
        <w:pStyle w:val="Heading3"/>
        <w:jc w:val="both"/>
      </w:pPr>
    </w:p>
    <w:p w14:paraId="6DC229D3" w14:textId="2852F4D7" w:rsidR="00F363ED" w:rsidRPr="00A632A7" w:rsidRDefault="00BF50D7" w:rsidP="00A632A7">
      <w:pPr>
        <w:pStyle w:val="Heading4"/>
        <w:ind w:left="720"/>
        <w:rPr>
          <w:i w:val="0"/>
          <w:iCs w:val="0"/>
        </w:rPr>
      </w:pPr>
      <w:r w:rsidRPr="00A632A7">
        <w:rPr>
          <w:i w:val="0"/>
          <w:iCs w:val="0"/>
        </w:rPr>
        <w:t>Get operation (operator [] applied on a bucket binding and used as a value expression)</w:t>
      </w:r>
    </w:p>
    <w:p w14:paraId="360231F1" w14:textId="351B7154" w:rsidR="00BF50D7" w:rsidRDefault="00BF50D7" w:rsidP="00BF50D7">
      <w:pPr>
        <w:ind w:left="720"/>
      </w:pPr>
      <w:r>
        <w:t xml:space="preserve">This fetches the corresponding object from the KV bucket the variable is bound </w:t>
      </w:r>
      <w:proofErr w:type="gramStart"/>
      <w:r>
        <w:t>to, and</w:t>
      </w:r>
      <w:proofErr w:type="gramEnd"/>
      <w:r>
        <w:t xml:space="preserve"> returns the parsed JSON value as a JavaScript object. Fetching a non-existent</w:t>
      </w:r>
      <w:r w:rsidR="00F165EC">
        <w:rPr>
          <w:rStyle w:val="FootnoteReference"/>
        </w:rPr>
        <w:footnoteReference w:id="2"/>
      </w:r>
      <w:r>
        <w:t xml:space="preserve"> object from a bucket will return JavaScript </w:t>
      </w:r>
      <w:r>
        <w:rPr>
          <w:i/>
          <w:iCs/>
        </w:rPr>
        <w:t>undefined</w:t>
      </w:r>
      <w:r>
        <w:t xml:space="preserve"> value. This operation throws an exception if the underlying bucket GET operation fails with an unexpected error.</w:t>
      </w:r>
    </w:p>
    <w:p w14:paraId="3742C5D3" w14:textId="17ABFB25" w:rsidR="0043471B" w:rsidRDefault="0043471B" w:rsidP="00BF50D7">
      <w:pPr>
        <w:ind w:left="720"/>
      </w:pPr>
    </w:p>
    <w:p w14:paraId="007ECF6D" w14:textId="38D9851E" w:rsidR="00BF50D7" w:rsidRPr="00A632A7" w:rsidRDefault="00BF50D7" w:rsidP="00A632A7">
      <w:pPr>
        <w:pStyle w:val="Heading4"/>
        <w:ind w:left="720"/>
        <w:rPr>
          <w:i w:val="0"/>
          <w:iCs w:val="0"/>
        </w:rPr>
      </w:pPr>
      <w:r w:rsidRPr="00A632A7">
        <w:rPr>
          <w:i w:val="0"/>
          <w:iCs w:val="0"/>
        </w:rPr>
        <w:t>Set operation (operator [] appearing on left of = assignment statement)</w:t>
      </w:r>
    </w:p>
    <w:p w14:paraId="683AD6A1" w14:textId="5F15911C" w:rsidR="00BF50D7" w:rsidRDefault="00BF50D7" w:rsidP="00BF50D7">
      <w:pPr>
        <w:ind w:left="720"/>
      </w:pPr>
      <w:r>
        <w:t>This sets the provided JavaScript value into the KV bucket the variable is bound to, replacing any existing value with the specified key. This operation throws an exception if the underlying bucket SET operation fails with an unexpected error.</w:t>
      </w:r>
    </w:p>
    <w:p w14:paraId="658C37E9" w14:textId="77777777" w:rsidR="00BF50D7" w:rsidRPr="00F363ED" w:rsidRDefault="00BF50D7" w:rsidP="00BF50D7">
      <w:pPr>
        <w:ind w:left="720"/>
      </w:pPr>
    </w:p>
    <w:p w14:paraId="5B98F52D" w14:textId="6AE6AF75" w:rsidR="00BF50D7" w:rsidRDefault="00BF50D7" w:rsidP="00BF50D7">
      <w:pPr>
        <w:pStyle w:val="Heading7"/>
        <w:ind w:left="720"/>
      </w:pPr>
      <w:r w:rsidRPr="00A632A7">
        <w:rPr>
          <w:rStyle w:val="Heading4Char"/>
        </w:rPr>
        <w:t>Delete operation (operator [] appearing after JavaScript delete keyword</w:t>
      </w:r>
      <w:r>
        <w:t>)</w:t>
      </w:r>
    </w:p>
    <w:p w14:paraId="6FB323DB" w14:textId="360D1BDC" w:rsidR="00BF50D7" w:rsidRDefault="00BF50D7" w:rsidP="00BF50D7">
      <w:pPr>
        <w:ind w:left="720"/>
      </w:pPr>
      <w:r>
        <w:t xml:space="preserve">This deletes the provided key from the KV bucket the variable is bound to. If the object does not exist, this </w:t>
      </w:r>
      <w:r w:rsidR="00F2795B">
        <w:t>call is treated as a</w:t>
      </w:r>
      <w:r>
        <w:t xml:space="preserve"> no-op. This operation throws an exception if the underlying bucket DELETE operation fails with an unexpected error.</w:t>
      </w:r>
    </w:p>
    <w:p w14:paraId="1BE84631" w14:textId="695CA43F" w:rsidR="00BF50D7" w:rsidRDefault="00BF50D7"/>
    <w:p w14:paraId="221605D7" w14:textId="41EAD3BC" w:rsidR="00A632A7" w:rsidRDefault="00A632A7"/>
    <w:p w14:paraId="5BAB1ACB" w14:textId="30B2F3EA" w:rsidR="00A632A7" w:rsidRDefault="00A632A7" w:rsidP="00A632A7">
      <w:pPr>
        <w:pStyle w:val="Heading3"/>
        <w:jc w:val="both"/>
      </w:pPr>
      <w:bookmarkStart w:id="56" w:name="_Toc42125201"/>
      <w:r>
        <w:t>Advanced Bucket Accessors</w:t>
      </w:r>
      <w:bookmarkEnd w:id="56"/>
    </w:p>
    <w:p w14:paraId="68C9A9D6" w14:textId="5F872DBD" w:rsidR="00A632A7" w:rsidRDefault="00A632A7">
      <w:r>
        <w:t>It is possible to access other advanced KV functionality using the following built-in operators. These utilize the same bucket bindings defined in the handler, but exposer richer set of options and operators.</w:t>
      </w:r>
    </w:p>
    <w:p w14:paraId="5FF28EDD" w14:textId="775FA101" w:rsidR="000E16FB" w:rsidRDefault="000E16FB"/>
    <w:p w14:paraId="2AB092B5" w14:textId="2087E5EB" w:rsidR="000E16FB" w:rsidRPr="000E16FB" w:rsidDel="009C616D" w:rsidRDefault="000E16FB">
      <w:pPr>
        <w:rPr>
          <w:del w:id="57" w:author="Sriram Melkote [2]" w:date="2020-09-18T12:09:00Z"/>
        </w:rPr>
      </w:pPr>
      <w:del w:id="58" w:author="Sriram Melkote [2]" w:date="2020-09-18T12:09:00Z">
        <w:r w:rsidDel="009C616D">
          <w:delText xml:space="preserve">Note that in this section, CAS values where they appear are </w:delText>
        </w:r>
        <w:r w:rsidR="00321C60" w:rsidDel="009C616D">
          <w:delText xml:space="preserve">of </w:delText>
        </w:r>
        <w:r w:rsidDel="009C616D">
          <w:delText xml:space="preserve">JavaScript </w:delText>
        </w:r>
        <w:r w:rsidDel="009C616D">
          <w:rPr>
            <w:i/>
            <w:iCs/>
          </w:rPr>
          <w:delText>string</w:delText>
        </w:r>
        <w:r w:rsidDel="009C616D">
          <w:delText xml:space="preserve"> types </w:delText>
        </w:r>
        <w:r w:rsidR="00321C60" w:rsidDel="009C616D">
          <w:delText>(</w:delText>
        </w:r>
        <w:r w:rsidDel="009C616D">
          <w:delText xml:space="preserve">and not </w:delText>
        </w:r>
        <w:r w:rsidDel="009C616D">
          <w:rPr>
            <w:i/>
            <w:iCs/>
          </w:rPr>
          <w:delText>number</w:delText>
        </w:r>
        <w:r w:rsidDel="009C616D">
          <w:delText xml:space="preserve"> type</w:delText>
        </w:r>
        <w:r w:rsidR="00321C60" w:rsidDel="009C616D">
          <w:delText>)</w:delText>
        </w:r>
        <w:r w:rsidDel="009C616D">
          <w:delText xml:space="preserve">. This is because v8 JavaScript </w:delText>
        </w:r>
        <w:r w:rsidDel="009C616D">
          <w:rPr>
            <w:i/>
            <w:iCs/>
          </w:rPr>
          <w:delText>number</w:delText>
        </w:r>
        <w:r w:rsidDel="009C616D">
          <w:delText xml:space="preserve"> type </w:delText>
        </w:r>
        <w:r w:rsidR="002E4EE8" w:rsidDel="009C616D">
          <w:delText>is</w:delText>
        </w:r>
        <w:r w:rsidDel="009C616D">
          <w:delText xml:space="preserve"> </w:delText>
        </w:r>
      </w:del>
      <w:ins w:id="59" w:author="Sriram Melkote" w:date="2020-06-25T17:35:00Z">
        <w:del w:id="60" w:author="Sriram Melkote [2]" w:date="2020-09-18T12:09:00Z">
          <w:r w:rsidR="004637EF" w:rsidDel="009C616D">
            <w:delText>has 53-bit precision</w:delText>
          </w:r>
        </w:del>
      </w:ins>
      <w:del w:id="61" w:author="Sriram Melkote [2]" w:date="2020-09-18T12:09:00Z">
        <w:r w:rsidDel="009C616D">
          <w:delText xml:space="preserve">accurate only to 53 bits, while CAS utilizes all 64-bits. Hence, it is both received and returned as a </w:delText>
        </w:r>
        <w:r w:rsidDel="009C616D">
          <w:rPr>
            <w:i/>
            <w:iCs/>
          </w:rPr>
          <w:delText>string</w:delText>
        </w:r>
        <w:r w:rsidDel="009C616D">
          <w:delText xml:space="preserve"> type to ensure fidelity is maintained </w:delText>
        </w:r>
        <w:r w:rsidR="002E4EE8" w:rsidDel="009C616D">
          <w:delText xml:space="preserve">when passing CAS values from </w:delText>
        </w:r>
        <w:r w:rsidR="002E4EE8" w:rsidDel="009C616D">
          <w:rPr>
            <w:i/>
            <w:iCs/>
          </w:rPr>
          <w:delText xml:space="preserve">get() </w:delText>
        </w:r>
        <w:r w:rsidR="002E4EE8" w:rsidDel="009C616D">
          <w:delText xml:space="preserve">operations to </w:delText>
        </w:r>
        <w:r w:rsidR="002E4EE8" w:rsidRPr="002E4EE8" w:rsidDel="009C616D">
          <w:rPr>
            <w:i/>
            <w:iCs/>
          </w:rPr>
          <w:delText xml:space="preserve">set() </w:delText>
        </w:r>
        <w:r w:rsidR="002E4EE8" w:rsidRPr="002E4EE8" w:rsidDel="009C616D">
          <w:delText>operations.</w:delText>
        </w:r>
      </w:del>
    </w:p>
    <w:p w14:paraId="44BB1306" w14:textId="46B6657C" w:rsidR="00A632A7" w:rsidRDefault="00A632A7"/>
    <w:p w14:paraId="4AFF22AD" w14:textId="77777777" w:rsidR="006E3502" w:rsidRDefault="000900C5" w:rsidP="00A632A7">
      <w:pPr>
        <w:pStyle w:val="Heading4"/>
        <w:ind w:left="720"/>
        <w:rPr>
          <w:i w:val="0"/>
          <w:iCs w:val="0"/>
        </w:rPr>
      </w:pPr>
      <w:r w:rsidRPr="00AA1366">
        <w:rPr>
          <w:i w:val="0"/>
          <w:iCs w:val="0"/>
        </w:rPr>
        <w:lastRenderedPageBreak/>
        <w:t>Advanced GET:</w:t>
      </w:r>
    </w:p>
    <w:p w14:paraId="5E600F2D" w14:textId="6B1C5772" w:rsidR="00A632A7" w:rsidRPr="000900C5" w:rsidRDefault="001E092E" w:rsidP="00A632A7">
      <w:pPr>
        <w:pStyle w:val="Heading4"/>
        <w:ind w:left="720"/>
        <w:rPr>
          <w:b/>
          <w:bCs/>
        </w:rPr>
      </w:pPr>
      <w:r w:rsidRPr="000900C5">
        <w:rPr>
          <w:b/>
          <w:bCs/>
        </w:rPr>
        <w:t xml:space="preserve">result = </w:t>
      </w:r>
      <w:proofErr w:type="gramStart"/>
      <w:r w:rsidR="00A632A7" w:rsidRPr="000900C5">
        <w:rPr>
          <w:b/>
          <w:bCs/>
        </w:rPr>
        <w:t>couchbase.get(</w:t>
      </w:r>
      <w:proofErr w:type="gramEnd"/>
      <w:r w:rsidRPr="000900C5">
        <w:rPr>
          <w:b/>
          <w:bCs/>
        </w:rPr>
        <w:t>binding, meta)</w:t>
      </w:r>
    </w:p>
    <w:p w14:paraId="591AAE6E" w14:textId="77777777" w:rsidR="006E3502" w:rsidRDefault="006E3502" w:rsidP="001E092E">
      <w:pPr>
        <w:ind w:left="720"/>
      </w:pPr>
    </w:p>
    <w:p w14:paraId="3927CB7E" w14:textId="38E23511" w:rsidR="00A632A7" w:rsidRDefault="0055622D" w:rsidP="001E092E">
      <w:pPr>
        <w:ind w:left="720"/>
      </w:pPr>
      <w:r>
        <w:t xml:space="preserve">This operation allows reading a document from the bucket with ability to specify the CAS </w:t>
      </w:r>
      <w:r w:rsidR="0051543C">
        <w:t xml:space="preserve">value </w:t>
      </w:r>
      <w:r>
        <w:t>to be matched during the read.</w:t>
      </w:r>
    </w:p>
    <w:p w14:paraId="3F6CCC5E" w14:textId="4BE900D3" w:rsidR="001E092E" w:rsidRDefault="001E092E" w:rsidP="001E092E">
      <w:pPr>
        <w:ind w:left="720"/>
      </w:pPr>
    </w:p>
    <w:p w14:paraId="44D16DDA" w14:textId="1245C578" w:rsidR="001E092E" w:rsidRPr="001F4496" w:rsidRDefault="001E092E" w:rsidP="001E092E">
      <w:pPr>
        <w:pStyle w:val="Heading5"/>
        <w:ind w:left="1440"/>
        <w:rPr>
          <w:i/>
          <w:iCs/>
        </w:rPr>
      </w:pPr>
      <w:r w:rsidRPr="001F4496">
        <w:rPr>
          <w:i/>
          <w:iCs/>
        </w:rPr>
        <w:t>binding</w:t>
      </w:r>
    </w:p>
    <w:p w14:paraId="19B53B5A" w14:textId="7C1CC3B6" w:rsidR="002750C8" w:rsidRPr="002750C8" w:rsidRDefault="002750C8" w:rsidP="002750C8">
      <w:pPr>
        <w:ind w:left="1440"/>
      </w:pPr>
      <w:r>
        <w:t xml:space="preserve">The name of the binding that references the target bucket. The binding can have access level of </w:t>
      </w:r>
      <w:r w:rsidRPr="00C83C02">
        <w:rPr>
          <w:i/>
          <w:iCs/>
        </w:rPr>
        <w:t>“read”</w:t>
      </w:r>
      <w:r>
        <w:t xml:space="preserve"> or </w:t>
      </w:r>
      <w:r w:rsidRPr="00C83C02">
        <w:rPr>
          <w:i/>
          <w:iCs/>
        </w:rPr>
        <w:t>“read/write”</w:t>
      </w:r>
      <w:r>
        <w:t>.</w:t>
      </w:r>
    </w:p>
    <w:p w14:paraId="35347155" w14:textId="4A44D184" w:rsidR="001E092E" w:rsidRDefault="001E092E" w:rsidP="001E092E">
      <w:pPr>
        <w:ind w:left="720"/>
      </w:pPr>
    </w:p>
    <w:p w14:paraId="222D3582" w14:textId="1684987F" w:rsidR="001E092E" w:rsidRPr="001F4496" w:rsidRDefault="001E092E" w:rsidP="001E092E">
      <w:pPr>
        <w:pStyle w:val="Heading5"/>
        <w:ind w:left="1440"/>
        <w:rPr>
          <w:i/>
          <w:iCs/>
        </w:rPr>
      </w:pPr>
      <w:r w:rsidRPr="001F4496">
        <w:rPr>
          <w:i/>
          <w:iCs/>
        </w:rPr>
        <w:t>meta</w:t>
      </w:r>
      <w:r w:rsidR="0068732C">
        <w:rPr>
          <w:i/>
          <w:iCs/>
        </w:rPr>
        <w:t xml:space="preserve"> (type: Object)</w:t>
      </w:r>
    </w:p>
    <w:p w14:paraId="3A357669" w14:textId="08EBEC68" w:rsidR="00A42990" w:rsidRDefault="00A42990" w:rsidP="00852587">
      <w:pPr>
        <w:ind w:left="1440"/>
      </w:pPr>
      <w:r>
        <w:t>The positional parameter (denoted by “</w:t>
      </w:r>
      <w:r w:rsidRPr="00A42990">
        <w:rPr>
          <w:i/>
          <w:iCs/>
        </w:rPr>
        <w:t>meta</w:t>
      </w:r>
      <w:r>
        <w:rPr>
          <w:i/>
          <w:iCs/>
        </w:rPr>
        <w:t xml:space="preserve">” </w:t>
      </w:r>
      <w:r>
        <w:t xml:space="preserve">in the </w:t>
      </w:r>
      <w:r w:rsidR="00852587">
        <w:t>prototype above) represents the metadata of the operation. At minimum, the document key must be specified in this object.</w:t>
      </w:r>
    </w:p>
    <w:p w14:paraId="65BC6E9A" w14:textId="77777777" w:rsidR="00852587" w:rsidRPr="00A42990" w:rsidRDefault="00852587" w:rsidP="00A42990"/>
    <w:p w14:paraId="4D268666" w14:textId="4B973A81" w:rsidR="001E092E" w:rsidRPr="001F4496" w:rsidRDefault="002750C8" w:rsidP="002750C8">
      <w:pPr>
        <w:pStyle w:val="Heading6"/>
        <w:ind w:left="2160"/>
        <w:rPr>
          <w:i/>
          <w:iCs/>
        </w:rPr>
      </w:pPr>
      <w:r w:rsidRPr="001F4496">
        <w:rPr>
          <w:i/>
          <w:iCs/>
        </w:rPr>
        <w:t>meta.id</w:t>
      </w:r>
      <w:r w:rsidR="00850516">
        <w:rPr>
          <w:i/>
          <w:iCs/>
        </w:rPr>
        <w:t xml:space="preserve"> (type: string)</w:t>
      </w:r>
    </w:p>
    <w:p w14:paraId="67B1C74A" w14:textId="013F7470" w:rsidR="002750C8" w:rsidRPr="002750C8" w:rsidRDefault="00B75D35" w:rsidP="002750C8">
      <w:pPr>
        <w:ind w:left="2160"/>
      </w:pPr>
      <w:r>
        <w:t xml:space="preserve">The key of the document to be used for the operation. This is a mandatory parameter and must be of JavaScript </w:t>
      </w:r>
      <w:r w:rsidRPr="00B75D35">
        <w:rPr>
          <w:i/>
          <w:iCs/>
        </w:rPr>
        <w:t>string</w:t>
      </w:r>
      <w:r>
        <w:t xml:space="preserve"> type.</w:t>
      </w:r>
    </w:p>
    <w:p w14:paraId="162E8A1B" w14:textId="5BAD08E0" w:rsidR="001E092E" w:rsidRDefault="001E092E" w:rsidP="001E092E">
      <w:pPr>
        <w:ind w:left="720"/>
      </w:pPr>
    </w:p>
    <w:p w14:paraId="1D61674D" w14:textId="5A71F1BB" w:rsidR="001E092E" w:rsidRDefault="00356BB7" w:rsidP="001E092E">
      <w:pPr>
        <w:pStyle w:val="Heading5"/>
        <w:ind w:left="1440"/>
      </w:pPr>
      <w:r>
        <w:rPr>
          <w:i/>
          <w:iCs/>
        </w:rPr>
        <w:t>result –</w:t>
      </w:r>
      <w:r>
        <w:t xml:space="preserve"> the return value (type: Object)</w:t>
      </w:r>
    </w:p>
    <w:p w14:paraId="3DAFDFA3" w14:textId="6505DB11" w:rsidR="0069576F" w:rsidRDefault="0069576F" w:rsidP="0069576F">
      <w:pPr>
        <w:ind w:left="1440"/>
      </w:pPr>
      <w:r>
        <w:t xml:space="preserve">The return object </w:t>
      </w:r>
      <w:r w:rsidR="00BC6298">
        <w:t xml:space="preserve">indicates success/failure of the operation, and the data fetched if successful, or </w:t>
      </w:r>
      <w:r w:rsidR="00685800">
        <w:t xml:space="preserve">the </w:t>
      </w:r>
      <w:r w:rsidR="00BC6298">
        <w:t>error details if failure.</w:t>
      </w:r>
    </w:p>
    <w:p w14:paraId="57088CB6" w14:textId="3DBEAD1A" w:rsidR="00BC6298" w:rsidRDefault="00BC6298" w:rsidP="0069576F">
      <w:pPr>
        <w:ind w:left="1440"/>
      </w:pPr>
    </w:p>
    <w:p w14:paraId="67A8EFFE" w14:textId="37E2D70A" w:rsidR="00BC6298" w:rsidRPr="001F4496" w:rsidRDefault="00AE056C" w:rsidP="00BC6298">
      <w:pPr>
        <w:pStyle w:val="Heading6"/>
        <w:ind w:left="2160"/>
        <w:rPr>
          <w:i/>
          <w:iCs/>
        </w:rPr>
      </w:pPr>
      <w:proofErr w:type="spellStart"/>
      <w:proofErr w:type="gramStart"/>
      <w:r>
        <w:rPr>
          <w:i/>
          <w:iCs/>
        </w:rPr>
        <w:t>r</w:t>
      </w:r>
      <w:r w:rsidR="00BC6298">
        <w:rPr>
          <w:i/>
          <w:iCs/>
        </w:rPr>
        <w:t>e</w:t>
      </w:r>
      <w:r>
        <w:rPr>
          <w:i/>
          <w:iCs/>
        </w:rPr>
        <w:t>sult.</w:t>
      </w:r>
      <w:r w:rsidR="00BC6298">
        <w:rPr>
          <w:i/>
          <w:iCs/>
        </w:rPr>
        <w:t>success</w:t>
      </w:r>
      <w:proofErr w:type="spellEnd"/>
      <w:proofErr w:type="gramEnd"/>
      <w:r w:rsidR="00BC6298">
        <w:rPr>
          <w:i/>
          <w:iCs/>
        </w:rPr>
        <w:t xml:space="preserve"> (type: boolean)</w:t>
      </w:r>
    </w:p>
    <w:p w14:paraId="570381BB" w14:textId="5A69DBF7" w:rsidR="00BC6298" w:rsidRDefault="00BC6298" w:rsidP="00BC6298">
      <w:pPr>
        <w:ind w:left="2160"/>
      </w:pPr>
      <w:r>
        <w:t>This field indicates if the operation was successful or not. It is always present in the return object.</w:t>
      </w:r>
    </w:p>
    <w:p w14:paraId="05C15F92" w14:textId="7D96199C" w:rsidR="00BC6298" w:rsidRDefault="00BC6298" w:rsidP="0069576F">
      <w:pPr>
        <w:ind w:left="1440"/>
      </w:pPr>
    </w:p>
    <w:p w14:paraId="200BD982" w14:textId="62DE4F0A" w:rsidR="00BC6298" w:rsidRPr="001F4496" w:rsidRDefault="00BC6298" w:rsidP="00BC6298">
      <w:pPr>
        <w:pStyle w:val="Heading6"/>
        <w:ind w:left="2160"/>
        <w:rPr>
          <w:i/>
          <w:iCs/>
        </w:rPr>
      </w:pPr>
      <w:proofErr w:type="spellStart"/>
      <w:proofErr w:type="gramStart"/>
      <w:r>
        <w:rPr>
          <w:i/>
          <w:iCs/>
        </w:rPr>
        <w:t>re</w:t>
      </w:r>
      <w:r w:rsidR="00AE056C">
        <w:rPr>
          <w:i/>
          <w:iCs/>
        </w:rPr>
        <w:t>sult</w:t>
      </w:r>
      <w:r w:rsidRPr="001F4496">
        <w:rPr>
          <w:i/>
          <w:iCs/>
        </w:rPr>
        <w:t>.</w:t>
      </w:r>
      <w:r w:rsidR="00685800">
        <w:rPr>
          <w:i/>
          <w:iCs/>
        </w:rPr>
        <w:t>meta</w:t>
      </w:r>
      <w:proofErr w:type="spellEnd"/>
      <w:proofErr w:type="gramEnd"/>
      <w:r>
        <w:rPr>
          <w:i/>
          <w:iCs/>
        </w:rPr>
        <w:t xml:space="preserve"> (type: </w:t>
      </w:r>
      <w:r w:rsidR="00685800">
        <w:rPr>
          <w:i/>
          <w:iCs/>
        </w:rPr>
        <w:t>Object</w:t>
      </w:r>
      <w:r>
        <w:rPr>
          <w:i/>
          <w:iCs/>
        </w:rPr>
        <w:t>)</w:t>
      </w:r>
    </w:p>
    <w:p w14:paraId="3EFE52E3" w14:textId="558F7047" w:rsidR="00BC6298" w:rsidRDefault="00BC6298" w:rsidP="00BC6298">
      <w:pPr>
        <w:ind w:left="2160"/>
      </w:pPr>
      <w:r>
        <w:t xml:space="preserve">This field </w:t>
      </w:r>
      <w:r w:rsidR="00685800">
        <w:t>is present only if the operation succeeded. It contains metadata about the object that was fetched.</w:t>
      </w:r>
      <w:ins w:id="62" w:author="Sriram Melkote" w:date="2020-06-25T17:41:00Z">
        <w:r w:rsidR="007C426D">
          <w:t xml:space="preserve"> If the specified key is not present in the bucket, the operation fails and </w:t>
        </w:r>
        <w:r w:rsidR="007C426D">
          <w:rPr>
            <w:i/>
            <w:iCs/>
          </w:rPr>
          <w:t xml:space="preserve">key_not_found </w:t>
        </w:r>
        <w:r w:rsidR="007C426D">
          <w:t>will be set in the error object.</w:t>
        </w:r>
      </w:ins>
    </w:p>
    <w:p w14:paraId="234EC5ED" w14:textId="77777777" w:rsidR="00BC6298" w:rsidRPr="0069576F" w:rsidRDefault="00BC6298" w:rsidP="0069576F">
      <w:pPr>
        <w:ind w:left="1440"/>
      </w:pPr>
    </w:p>
    <w:p w14:paraId="05DC16AF" w14:textId="08BD1D7C" w:rsidR="00356BB7" w:rsidRPr="001F4496" w:rsidRDefault="00356BB7" w:rsidP="00356BB7">
      <w:pPr>
        <w:pStyle w:val="Heading6"/>
        <w:ind w:left="2880"/>
        <w:rPr>
          <w:i/>
          <w:iCs/>
        </w:rPr>
      </w:pPr>
      <w:r>
        <w:rPr>
          <w:i/>
          <w:iCs/>
        </w:rPr>
        <w:t>re</w:t>
      </w:r>
      <w:r w:rsidR="00AE056C">
        <w:rPr>
          <w:i/>
          <w:iCs/>
        </w:rPr>
        <w:t>sult</w:t>
      </w:r>
      <w:r>
        <w:rPr>
          <w:i/>
          <w:iCs/>
        </w:rPr>
        <w:t>.meta</w:t>
      </w:r>
      <w:r w:rsidRPr="001F4496">
        <w:rPr>
          <w:i/>
          <w:iCs/>
        </w:rPr>
        <w:t>.id</w:t>
      </w:r>
      <w:r>
        <w:rPr>
          <w:i/>
          <w:iCs/>
        </w:rPr>
        <w:t xml:space="preserve"> (type: string)</w:t>
      </w:r>
    </w:p>
    <w:p w14:paraId="675EF5EA" w14:textId="41969F95" w:rsidR="00356BB7" w:rsidRPr="002750C8" w:rsidRDefault="00356BB7" w:rsidP="00356BB7">
      <w:pPr>
        <w:ind w:left="2880"/>
      </w:pPr>
      <w:r>
        <w:t xml:space="preserve">The key of the document </w:t>
      </w:r>
      <w:r w:rsidR="00620815">
        <w:t xml:space="preserve">that was fetched by </w:t>
      </w:r>
      <w:r>
        <w:t>th</w:t>
      </w:r>
      <w:r w:rsidR="00620815">
        <w:t>is</w:t>
      </w:r>
      <w:r>
        <w:t xml:space="preserve"> operation.</w:t>
      </w:r>
    </w:p>
    <w:p w14:paraId="410CF0A4" w14:textId="77777777" w:rsidR="00356BB7" w:rsidRDefault="00356BB7" w:rsidP="00356BB7">
      <w:pPr>
        <w:ind w:left="1440"/>
      </w:pPr>
    </w:p>
    <w:p w14:paraId="2878AD3B" w14:textId="59231893" w:rsidR="00356BB7" w:rsidRPr="001F4496" w:rsidRDefault="00AE056C" w:rsidP="00356BB7">
      <w:pPr>
        <w:pStyle w:val="Heading6"/>
        <w:ind w:left="2880"/>
        <w:rPr>
          <w:i/>
          <w:iCs/>
        </w:rPr>
      </w:pPr>
      <w:proofErr w:type="spellStart"/>
      <w:r>
        <w:rPr>
          <w:i/>
          <w:iCs/>
        </w:rPr>
        <w:t>r</w:t>
      </w:r>
      <w:r w:rsidR="00356BB7">
        <w:rPr>
          <w:i/>
          <w:iCs/>
        </w:rPr>
        <w:t>e</w:t>
      </w:r>
      <w:r>
        <w:rPr>
          <w:i/>
          <w:iCs/>
        </w:rPr>
        <w:t>sult</w:t>
      </w:r>
      <w:r w:rsidR="00356BB7">
        <w:rPr>
          <w:i/>
          <w:iCs/>
        </w:rPr>
        <w:t>.</w:t>
      </w:r>
      <w:r w:rsidR="00356BB7" w:rsidRPr="001F4496">
        <w:rPr>
          <w:i/>
          <w:iCs/>
        </w:rPr>
        <w:t>meta.cas</w:t>
      </w:r>
      <w:proofErr w:type="spellEnd"/>
      <w:r w:rsidR="00356BB7">
        <w:rPr>
          <w:i/>
          <w:iCs/>
        </w:rPr>
        <w:t xml:space="preserve"> (type: string)</w:t>
      </w:r>
    </w:p>
    <w:p w14:paraId="389A6842" w14:textId="0D0A2416" w:rsidR="00356BB7" w:rsidRDefault="00C14027" w:rsidP="00356BB7">
      <w:pPr>
        <w:ind w:left="2880"/>
      </w:pPr>
      <w:r>
        <w:t>The CAS value of the document that was fetched by this operation.</w:t>
      </w:r>
    </w:p>
    <w:p w14:paraId="785C7ED8" w14:textId="0F7B0FB2" w:rsidR="00E601E2" w:rsidRDefault="00E601E2" w:rsidP="00356BB7">
      <w:pPr>
        <w:ind w:left="2880"/>
      </w:pPr>
    </w:p>
    <w:p w14:paraId="02EA6269" w14:textId="19132034" w:rsidR="00E601E2" w:rsidRPr="001F4496" w:rsidRDefault="00C87E85" w:rsidP="006A5CCC">
      <w:pPr>
        <w:pStyle w:val="Heading6"/>
        <w:ind w:left="2880"/>
        <w:rPr>
          <w:i/>
          <w:iCs/>
        </w:rPr>
      </w:pPr>
      <w:proofErr w:type="spellStart"/>
      <w:proofErr w:type="gramStart"/>
      <w:r>
        <w:rPr>
          <w:i/>
          <w:iCs/>
        </w:rPr>
        <w:lastRenderedPageBreak/>
        <w:t>r</w:t>
      </w:r>
      <w:r w:rsidR="00DB4AD2">
        <w:rPr>
          <w:i/>
          <w:iCs/>
        </w:rPr>
        <w:t>esult.meta</w:t>
      </w:r>
      <w:proofErr w:type="gramEnd"/>
      <w:r w:rsidR="00E601E2" w:rsidRPr="001F4496">
        <w:rPr>
          <w:i/>
          <w:iCs/>
        </w:rPr>
        <w:t>.</w:t>
      </w:r>
      <w:r w:rsidR="007F5C08">
        <w:rPr>
          <w:i/>
          <w:iCs/>
        </w:rPr>
        <w:t>expiry_date</w:t>
      </w:r>
      <w:proofErr w:type="spellEnd"/>
      <w:r w:rsidR="00E601E2">
        <w:rPr>
          <w:i/>
          <w:iCs/>
        </w:rPr>
        <w:t xml:space="preserve"> (type: Date)</w:t>
      </w:r>
    </w:p>
    <w:p w14:paraId="7F15D070" w14:textId="57FF62ED" w:rsidR="00E601E2" w:rsidRPr="00B75D35" w:rsidRDefault="005F3873" w:rsidP="00E601E2">
      <w:pPr>
        <w:ind w:left="2880"/>
      </w:pPr>
      <w:r>
        <w:t xml:space="preserve">The expiration </w:t>
      </w:r>
      <w:r w:rsidR="007F5C08">
        <w:t>date</w:t>
      </w:r>
      <w:r>
        <w:t xml:space="preserve"> of the document. </w:t>
      </w:r>
      <w:r w:rsidR="00E601E2">
        <w:t xml:space="preserve">If no expiration is </w:t>
      </w:r>
      <w:r>
        <w:t>set on the document, this field will be absent.</w:t>
      </w:r>
    </w:p>
    <w:p w14:paraId="1BC29EC5" w14:textId="1A6075E9" w:rsidR="001E092E" w:rsidRDefault="001E092E" w:rsidP="001E092E">
      <w:pPr>
        <w:ind w:left="720"/>
      </w:pPr>
    </w:p>
    <w:p w14:paraId="364A27B9" w14:textId="72FFC23D" w:rsidR="005C27DB" w:rsidRPr="001F4496" w:rsidRDefault="005C27DB" w:rsidP="005C27DB">
      <w:pPr>
        <w:pStyle w:val="Heading5"/>
        <w:ind w:left="2160"/>
        <w:rPr>
          <w:i/>
          <w:iCs/>
        </w:rPr>
      </w:pPr>
      <w:r>
        <w:rPr>
          <w:i/>
          <w:iCs/>
        </w:rPr>
        <w:t>result.doc (type: string, number, boolean, null, Object or Array)</w:t>
      </w:r>
    </w:p>
    <w:p w14:paraId="55E2AC70" w14:textId="1A055C9F" w:rsidR="005C27DB" w:rsidRDefault="005C27DB" w:rsidP="005C27DB">
      <w:pPr>
        <w:ind w:left="2160"/>
      </w:pPr>
      <w:r>
        <w:t>If the operation is successful, this field contains the content of the requested document.</w:t>
      </w:r>
    </w:p>
    <w:p w14:paraId="68E50DAA" w14:textId="77777777" w:rsidR="005C27DB" w:rsidRDefault="005C27DB" w:rsidP="001E092E">
      <w:pPr>
        <w:ind w:left="720"/>
      </w:pPr>
    </w:p>
    <w:p w14:paraId="0F41F25E" w14:textId="11E0C346" w:rsidR="00C63AA1" w:rsidRPr="001F4496" w:rsidRDefault="00C63AA1" w:rsidP="00C63AA1">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7D35AD2F" w14:textId="32F1C792" w:rsidR="00C63AA1" w:rsidRDefault="00A21A31" w:rsidP="00A21A31">
      <w:pPr>
        <w:ind w:left="2160"/>
      </w:pPr>
      <w:r>
        <w:t xml:space="preserve">This field is </w:t>
      </w:r>
      <w:del w:id="63" w:author="Sriram Melkote" w:date="2020-06-25T17:43:00Z">
        <w:r w:rsidDel="00172176">
          <w:delText>populated</w:delText>
        </w:r>
      </w:del>
      <w:ins w:id="64" w:author="Sriram Melkote" w:date="2020-06-25T17:43:00Z">
        <w:r w:rsidR="00172176">
          <w:t>populated only</w:t>
        </w:r>
      </w:ins>
      <w:r>
        <w:t xml:space="preserve"> if the operation failed</w:t>
      </w:r>
      <w:r w:rsidR="0024340F">
        <w:t xml:space="preserve">. </w:t>
      </w:r>
      <w:r>
        <w:t xml:space="preserve">The contents of the error </w:t>
      </w:r>
      <w:proofErr w:type="gramStart"/>
      <w:r>
        <w:t>varies</w:t>
      </w:r>
      <w:proofErr w:type="gramEnd"/>
      <w:r>
        <w:t xml:space="preserve"> based on the type of error encountered, </w:t>
      </w:r>
      <w:r w:rsidR="00DB3C90">
        <w:t>and</w:t>
      </w:r>
      <w:r>
        <w:t xml:space="preserve"> commonly occurring fields are documented below.</w:t>
      </w:r>
    </w:p>
    <w:p w14:paraId="445731EE" w14:textId="602352A6" w:rsidR="00A21A31" w:rsidRDefault="00A21A31" w:rsidP="00A21A31">
      <w:pPr>
        <w:ind w:left="2160"/>
      </w:pPr>
    </w:p>
    <w:p w14:paraId="1E366A0B" w14:textId="76E3D368" w:rsidR="00A21A31" w:rsidRPr="001F4496" w:rsidRDefault="00574154" w:rsidP="00A21A31">
      <w:pPr>
        <w:pStyle w:val="Heading6"/>
        <w:ind w:left="2880"/>
        <w:rPr>
          <w:i/>
          <w:iCs/>
        </w:rPr>
      </w:pPr>
      <w:proofErr w:type="spellStart"/>
      <w:r>
        <w:rPr>
          <w:i/>
          <w:iCs/>
        </w:rPr>
        <w:t>result.error.</w:t>
      </w:r>
      <w:r w:rsidR="00A07FCA">
        <w:rPr>
          <w:i/>
          <w:iCs/>
        </w:rPr>
        <w:t>key_not_found</w:t>
      </w:r>
      <w:proofErr w:type="spellEnd"/>
      <w:r w:rsidR="00A21A31">
        <w:rPr>
          <w:i/>
          <w:iCs/>
        </w:rPr>
        <w:t xml:space="preserve"> (type: </w:t>
      </w:r>
      <w:r>
        <w:rPr>
          <w:i/>
          <w:iCs/>
        </w:rPr>
        <w:t>boolean</w:t>
      </w:r>
      <w:r w:rsidR="00A21A31">
        <w:rPr>
          <w:i/>
          <w:iCs/>
        </w:rPr>
        <w:t>)</w:t>
      </w:r>
    </w:p>
    <w:p w14:paraId="288EDB8C" w14:textId="5C0010F1" w:rsidR="00A21A31" w:rsidRDefault="00574154" w:rsidP="00A21A31">
      <w:pPr>
        <w:ind w:left="2880"/>
      </w:pPr>
      <w:r>
        <w:t xml:space="preserve">If present and set to true, this indicates that the operation failed because </w:t>
      </w:r>
      <w:r w:rsidR="00A07FCA">
        <w:t>the specified key did not exist in the bucket.</w:t>
      </w:r>
    </w:p>
    <w:p w14:paraId="45A522F5" w14:textId="6B3AF1F5" w:rsidR="00A07FCA" w:rsidRDefault="00A07FCA" w:rsidP="00A21A31">
      <w:pPr>
        <w:ind w:left="2880"/>
      </w:pPr>
    </w:p>
    <w:p w14:paraId="03B31048" w14:textId="323AB8F2" w:rsidR="00A64A78" w:rsidRPr="001F4496" w:rsidRDefault="00A64A78" w:rsidP="00A64A78">
      <w:pPr>
        <w:pStyle w:val="Heading6"/>
        <w:ind w:left="2880"/>
        <w:rPr>
          <w:i/>
          <w:iCs/>
        </w:rPr>
      </w:pPr>
      <w:proofErr w:type="spellStart"/>
      <w:proofErr w:type="gramStart"/>
      <w:r>
        <w:rPr>
          <w:i/>
          <w:iCs/>
        </w:rPr>
        <w:t>result.error</w:t>
      </w:r>
      <w:proofErr w:type="gramEnd"/>
      <w:r>
        <w:rPr>
          <w:i/>
          <w:iCs/>
        </w:rPr>
        <w:t>.</w:t>
      </w:r>
      <w:r w:rsidR="00227481">
        <w:rPr>
          <w:i/>
          <w:iCs/>
        </w:rPr>
        <w:t>code</w:t>
      </w:r>
      <w:proofErr w:type="spellEnd"/>
      <w:r>
        <w:rPr>
          <w:i/>
          <w:iCs/>
        </w:rPr>
        <w:t xml:space="preserve"> (type: </w:t>
      </w:r>
      <w:r w:rsidR="00D266F7">
        <w:rPr>
          <w:i/>
          <w:iCs/>
        </w:rPr>
        <w:t>number</w:t>
      </w:r>
      <w:r>
        <w:rPr>
          <w:i/>
          <w:iCs/>
        </w:rPr>
        <w:t>)</w:t>
      </w:r>
    </w:p>
    <w:p w14:paraId="07844D1C" w14:textId="2FC22772" w:rsidR="00A64A78" w:rsidRPr="002750C8" w:rsidRDefault="00227481" w:rsidP="00A64A78">
      <w:pPr>
        <w:ind w:left="2880"/>
      </w:pPr>
      <w:r>
        <w:t>If present, the code of the SDK error that triggered this operation to fail. This is typically an internal numeric code.</w:t>
      </w:r>
    </w:p>
    <w:p w14:paraId="50755D2A" w14:textId="4F36C868" w:rsidR="00A21A31" w:rsidRDefault="00A21A31" w:rsidP="00A21A31">
      <w:pPr>
        <w:ind w:left="2880"/>
      </w:pPr>
    </w:p>
    <w:p w14:paraId="3CC74081" w14:textId="6B1A8190" w:rsidR="00227481" w:rsidRPr="001F4496" w:rsidRDefault="00227481" w:rsidP="00227481">
      <w:pPr>
        <w:pStyle w:val="Heading6"/>
        <w:ind w:left="2880"/>
        <w:rPr>
          <w:i/>
          <w:iCs/>
        </w:rPr>
      </w:pPr>
      <w:r>
        <w:rPr>
          <w:i/>
          <w:iCs/>
        </w:rPr>
        <w:t>result.</w:t>
      </w:r>
      <w:r w:rsidR="000671A8">
        <w:rPr>
          <w:i/>
          <w:iCs/>
        </w:rPr>
        <w:t>error.name</w:t>
      </w:r>
      <w:r>
        <w:rPr>
          <w:i/>
          <w:iCs/>
        </w:rPr>
        <w:t xml:space="preserve"> (type: string)</w:t>
      </w:r>
    </w:p>
    <w:p w14:paraId="28369DC1" w14:textId="44E3A885" w:rsidR="00A21A31" w:rsidRDefault="00227481" w:rsidP="00227481">
      <w:pPr>
        <w:ind w:left="2880"/>
      </w:pPr>
      <w:r>
        <w:t xml:space="preserve">If present, the </w:t>
      </w:r>
      <w:r w:rsidR="00511E54">
        <w:t xml:space="preserve">key is a </w:t>
      </w:r>
      <w:del w:id="65" w:author="Sriram Melkote [2]" w:date="2020-09-18T14:13:00Z">
        <w:r w:rsidR="00511E54" w:rsidDel="00A67E2A">
          <w:delText xml:space="preserve">stable </w:delText>
        </w:r>
      </w:del>
      <w:r w:rsidR="00511E54">
        <w:t>token indicating the error that SDK encountered that caused this operation to fail.</w:t>
      </w:r>
      <w:ins w:id="66" w:author="Sriram Melkote [2]" w:date="2020-09-18T17:28:00Z">
        <w:r w:rsidR="000A6C33" w:rsidDel="000A6C33">
          <w:t xml:space="preserve"> </w:t>
        </w:r>
      </w:ins>
      <w:del w:id="67" w:author="Sriram Melkote [2]" w:date="2020-09-18T17:28:00Z">
        <w:r w:rsidR="0019467E" w:rsidDel="000A6C33">
          <w:delText xml:space="preserve"> </w:delText>
        </w:r>
      </w:del>
      <w:del w:id="68" w:author="Sriram Melkote [2]" w:date="2020-09-18T14:05:00Z">
        <w:r w:rsidR="0019467E" w:rsidDel="006B39F6">
          <w:delText xml:space="preserve">Error keys are stable </w:delText>
        </w:r>
      </w:del>
      <w:del w:id="69" w:author="Sriram Melkote [2]" w:date="2020-09-18T13:54:00Z">
        <w:r w:rsidR="0019467E" w:rsidDel="006F427E">
          <w:delText>over multiple releases and may be safely compared</w:delText>
        </w:r>
      </w:del>
      <w:del w:id="70" w:author="Sriram Melkote [2]" w:date="2020-09-18T14:05:00Z">
        <w:r w:rsidR="0019467E" w:rsidDel="006B39F6">
          <w:delText>.</w:delText>
        </w:r>
      </w:del>
    </w:p>
    <w:p w14:paraId="15D5DD89" w14:textId="28D084BE" w:rsidR="00A21A31" w:rsidRDefault="00A21A31" w:rsidP="001E092E">
      <w:pPr>
        <w:ind w:left="720"/>
      </w:pPr>
    </w:p>
    <w:p w14:paraId="0070FC56" w14:textId="7CE49713" w:rsidR="00D266F7" w:rsidRPr="001F4496" w:rsidRDefault="00D266F7" w:rsidP="00D266F7">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2813241" w14:textId="22CB2509" w:rsidR="00D266F7" w:rsidRDefault="00D266F7" w:rsidP="00D266F7">
      <w:pPr>
        <w:ind w:left="2880"/>
      </w:pPr>
      <w:r>
        <w:t xml:space="preserve">If present, </w:t>
      </w:r>
      <w:r w:rsidR="00FC0A4F">
        <w:t>a human readable description of the error that occurred. The description is for diagnostics and logging purposes</w:t>
      </w:r>
      <w:r w:rsidR="0019467E">
        <w:t xml:space="preserve"> only</w:t>
      </w:r>
      <w:r w:rsidR="00FC0A4F">
        <w:t xml:space="preserve"> and may change </w:t>
      </w:r>
      <w:r w:rsidR="007A7091">
        <w:t xml:space="preserve">over </w:t>
      </w:r>
      <w:r w:rsidR="00E704C2">
        <w:t>time</w:t>
      </w:r>
      <w:r w:rsidR="00FC0A4F">
        <w:t>.</w:t>
      </w:r>
      <w:r w:rsidR="007A7091">
        <w:t xml:space="preserve"> No programmatic logic should </w:t>
      </w:r>
      <w:r w:rsidR="00C75DD4">
        <w:t>b</w:t>
      </w:r>
      <w:r w:rsidR="007A7091">
        <w:t>e tied to specific contents from this field.</w:t>
      </w:r>
    </w:p>
    <w:p w14:paraId="58E59976" w14:textId="7B3D1E27" w:rsidR="00D266F7" w:rsidRDefault="00D266F7" w:rsidP="001E092E">
      <w:pPr>
        <w:ind w:left="720"/>
      </w:pPr>
    </w:p>
    <w:p w14:paraId="72BAB9A6" w14:textId="77777777" w:rsidR="00D266F7" w:rsidRDefault="00D266F7" w:rsidP="001E092E">
      <w:pPr>
        <w:ind w:left="720"/>
      </w:pPr>
    </w:p>
    <w:p w14:paraId="17F19FD8" w14:textId="4E735904" w:rsidR="001E092E" w:rsidRDefault="001E092E" w:rsidP="001E092E">
      <w:pPr>
        <w:pStyle w:val="Heading5"/>
        <w:ind w:left="1440"/>
      </w:pPr>
      <w:r>
        <w:t>exceptions</w:t>
      </w:r>
    </w:p>
    <w:p w14:paraId="21ECE3F3" w14:textId="74500352" w:rsidR="001E092E" w:rsidRDefault="00436793" w:rsidP="00914EF8">
      <w:pPr>
        <w:ind w:left="1440"/>
      </w:pPr>
      <w:r>
        <w:t>This API indicates errors via the error object in the return value. Exceptions are thrown only during system failure conditions.</w:t>
      </w:r>
    </w:p>
    <w:p w14:paraId="5F869756" w14:textId="4968A532" w:rsidR="001E092E" w:rsidRDefault="001E092E"/>
    <w:p w14:paraId="04FCA2C2" w14:textId="77777777" w:rsidR="006E3502" w:rsidRDefault="00AA1366" w:rsidP="001E092E">
      <w:pPr>
        <w:pStyle w:val="Heading4"/>
        <w:ind w:left="720"/>
        <w:rPr>
          <w:i w:val="0"/>
          <w:iCs w:val="0"/>
        </w:rPr>
      </w:pPr>
      <w:r w:rsidRPr="00AA1366">
        <w:rPr>
          <w:i w:val="0"/>
          <w:iCs w:val="0"/>
        </w:rPr>
        <w:t xml:space="preserve">Advanced </w:t>
      </w:r>
      <w:r>
        <w:rPr>
          <w:i w:val="0"/>
          <w:iCs w:val="0"/>
        </w:rPr>
        <w:t>INSERT</w:t>
      </w:r>
      <w:r w:rsidRPr="00AA1366">
        <w:rPr>
          <w:i w:val="0"/>
          <w:iCs w:val="0"/>
        </w:rPr>
        <w:t>:</w:t>
      </w:r>
    </w:p>
    <w:p w14:paraId="48C8CF73" w14:textId="6B9FC383" w:rsidR="001E092E" w:rsidRPr="000900C5" w:rsidRDefault="001E092E" w:rsidP="001E092E">
      <w:pPr>
        <w:pStyle w:val="Heading4"/>
        <w:ind w:left="720"/>
        <w:rPr>
          <w:b/>
          <w:bCs/>
        </w:rPr>
      </w:pPr>
      <w:r w:rsidRPr="000900C5">
        <w:rPr>
          <w:b/>
          <w:bCs/>
        </w:rPr>
        <w:t xml:space="preserve">result = </w:t>
      </w:r>
      <w:proofErr w:type="gramStart"/>
      <w:r w:rsidRPr="000900C5">
        <w:rPr>
          <w:b/>
          <w:bCs/>
        </w:rPr>
        <w:t>couchbase.insert</w:t>
      </w:r>
      <w:proofErr w:type="gramEnd"/>
      <w:r w:rsidRPr="000900C5">
        <w:rPr>
          <w:b/>
          <w:bCs/>
        </w:rPr>
        <w:t>(binding, meta, doc)</w:t>
      </w:r>
    </w:p>
    <w:p w14:paraId="75F36371" w14:textId="77777777" w:rsidR="006E3502" w:rsidRDefault="006E3502" w:rsidP="001E092E">
      <w:pPr>
        <w:ind w:left="720"/>
      </w:pPr>
    </w:p>
    <w:p w14:paraId="5ACB5354" w14:textId="783C60F9" w:rsidR="001E092E" w:rsidRDefault="0055622D" w:rsidP="001E092E">
      <w:pPr>
        <w:ind w:left="720"/>
      </w:pPr>
      <w:r>
        <w:t xml:space="preserve">This operation allows creating a fresh document in the bucket. This </w:t>
      </w:r>
      <w:ins w:id="71" w:author="Sriram Melkote" w:date="2020-06-25T17:22:00Z">
        <w:r w:rsidR="003D3E73">
          <w:t xml:space="preserve">operation </w:t>
        </w:r>
      </w:ins>
      <w:r>
        <w:t>will fail if the document with the specified key already exists. An expiration may be optionally specified.</w:t>
      </w:r>
      <w:r w:rsidR="00CA421E">
        <w:t xml:space="preserve"> </w:t>
      </w:r>
    </w:p>
    <w:p w14:paraId="4548B494" w14:textId="7B0C8D78" w:rsidR="001E092E" w:rsidRDefault="001E092E" w:rsidP="001E092E"/>
    <w:p w14:paraId="21605658" w14:textId="77777777" w:rsidR="001E092E" w:rsidRPr="001F4496" w:rsidRDefault="001E092E" w:rsidP="001E092E">
      <w:pPr>
        <w:pStyle w:val="Heading5"/>
        <w:ind w:left="1440"/>
        <w:rPr>
          <w:i/>
          <w:iCs/>
        </w:rPr>
      </w:pPr>
      <w:r w:rsidRPr="001F4496">
        <w:rPr>
          <w:i/>
          <w:iCs/>
        </w:rPr>
        <w:lastRenderedPageBreak/>
        <w:t>binding</w:t>
      </w:r>
    </w:p>
    <w:p w14:paraId="07DD292A" w14:textId="7CBCAAF5" w:rsidR="001E092E" w:rsidRDefault="002750C8" w:rsidP="002750C8">
      <w:pPr>
        <w:ind w:left="1440"/>
      </w:pPr>
      <w:r>
        <w:t xml:space="preserve">The name of the binding that references the target bucket. The binding must have access level of </w:t>
      </w:r>
      <w:r w:rsidRPr="00C83C02">
        <w:rPr>
          <w:i/>
          <w:iCs/>
        </w:rPr>
        <w:t>“read/write”</w:t>
      </w:r>
      <w:r>
        <w:t>.</w:t>
      </w:r>
    </w:p>
    <w:p w14:paraId="24D36E73" w14:textId="77777777" w:rsidR="002750C8" w:rsidRDefault="002750C8" w:rsidP="001E092E">
      <w:pPr>
        <w:ind w:left="720"/>
      </w:pPr>
    </w:p>
    <w:p w14:paraId="4A80F6C4" w14:textId="65E994E5" w:rsidR="001E092E" w:rsidRPr="001F4496" w:rsidRDefault="001E092E" w:rsidP="001E092E">
      <w:pPr>
        <w:pStyle w:val="Heading5"/>
        <w:ind w:left="1440"/>
        <w:rPr>
          <w:i/>
          <w:iCs/>
        </w:rPr>
      </w:pPr>
      <w:r w:rsidRPr="001F4496">
        <w:rPr>
          <w:i/>
          <w:iCs/>
        </w:rPr>
        <w:t>meta</w:t>
      </w:r>
      <w:r w:rsidR="0068732C">
        <w:rPr>
          <w:i/>
          <w:iCs/>
        </w:rPr>
        <w:t xml:space="preserve"> (type: Object)</w:t>
      </w:r>
    </w:p>
    <w:p w14:paraId="72B0BDD7" w14:textId="6F38B921" w:rsidR="00852587" w:rsidRDefault="00852587" w:rsidP="00852587">
      <w:pPr>
        <w:ind w:left="1440"/>
      </w:pPr>
      <w:r>
        <w:t>The positional parameter (denoted by “</w:t>
      </w:r>
      <w:r w:rsidRPr="00A42990">
        <w:rPr>
          <w:i/>
          <w:iCs/>
        </w:rPr>
        <w:t>meta</w:t>
      </w:r>
      <w:r>
        <w:rPr>
          <w:i/>
          <w:iCs/>
        </w:rPr>
        <w:t xml:space="preserve">” </w:t>
      </w:r>
      <w:r>
        <w:t xml:space="preserve">in the prototype above) represents the metadata of the operation. </w:t>
      </w:r>
      <w:r w:rsidR="003365CB">
        <w:t>T</w:t>
      </w:r>
      <w:r>
        <w:t xml:space="preserve">he document key must be specified in this </w:t>
      </w:r>
      <w:r w:rsidR="003365CB">
        <w:rPr>
          <w:i/>
          <w:iCs/>
        </w:rPr>
        <w:t xml:space="preserve">meta </w:t>
      </w:r>
      <w:r>
        <w:t>object.</w:t>
      </w:r>
      <w:r w:rsidR="00CA421E">
        <w:t xml:space="preserve"> </w:t>
      </w:r>
    </w:p>
    <w:p w14:paraId="5087941F" w14:textId="0F42308E" w:rsidR="001E092E" w:rsidRDefault="001E092E" w:rsidP="001E092E">
      <w:pPr>
        <w:ind w:left="720"/>
      </w:pPr>
    </w:p>
    <w:p w14:paraId="42C6933F" w14:textId="2A2A479C" w:rsidR="001F4496" w:rsidRPr="001F4496" w:rsidRDefault="001F4496" w:rsidP="001F4496">
      <w:pPr>
        <w:pStyle w:val="Heading6"/>
        <w:ind w:left="2160"/>
        <w:rPr>
          <w:i/>
          <w:iCs/>
        </w:rPr>
      </w:pPr>
      <w:r w:rsidRPr="001F4496">
        <w:rPr>
          <w:i/>
          <w:iCs/>
        </w:rPr>
        <w:t>meta.id</w:t>
      </w:r>
      <w:r w:rsidR="00850516">
        <w:rPr>
          <w:i/>
          <w:iCs/>
        </w:rPr>
        <w:t xml:space="preserve"> (type: string)</w:t>
      </w:r>
    </w:p>
    <w:p w14:paraId="570BA1D7" w14:textId="4EA26652" w:rsidR="001F4496" w:rsidRPr="00703FCF" w:rsidRDefault="001F4496" w:rsidP="001F4496">
      <w:pPr>
        <w:ind w:left="2160"/>
      </w:pPr>
      <w:r>
        <w:t xml:space="preserve">The key of the document to be used for the operation. This is a mandatory parameter and must be of JavaScript </w:t>
      </w:r>
      <w:r w:rsidRPr="00B75D35">
        <w:rPr>
          <w:i/>
          <w:iCs/>
        </w:rPr>
        <w:t>string</w:t>
      </w:r>
      <w:r>
        <w:t xml:space="preserve"> type.</w:t>
      </w:r>
      <w:ins w:id="72" w:author="Sriram Melkote" w:date="2020-06-25T17:42:00Z">
        <w:r w:rsidR="00703FCF">
          <w:t xml:space="preserve"> If a document already exists with the specified key, the operation fails and </w:t>
        </w:r>
        <w:proofErr w:type="spellStart"/>
        <w:r w:rsidR="00703FCF">
          <w:rPr>
            <w:i/>
            <w:iCs/>
          </w:rPr>
          <w:t>key_already_exists</w:t>
        </w:r>
        <w:proofErr w:type="spellEnd"/>
        <w:r w:rsidR="00703FCF">
          <w:t xml:space="preserve"> will be set in the error object.</w:t>
        </w:r>
      </w:ins>
    </w:p>
    <w:p w14:paraId="4BA1387B" w14:textId="77777777" w:rsidR="00E210AC" w:rsidRDefault="00E210AC" w:rsidP="00794FE1">
      <w:pPr>
        <w:pStyle w:val="Heading6"/>
        <w:ind w:left="2160"/>
        <w:rPr>
          <w:i/>
          <w:iCs/>
        </w:rPr>
      </w:pPr>
    </w:p>
    <w:p w14:paraId="60BFEDD5" w14:textId="6E56D6DA" w:rsidR="00794FE1" w:rsidRPr="001F4496" w:rsidRDefault="00794FE1" w:rsidP="00794FE1">
      <w:pPr>
        <w:pStyle w:val="Heading6"/>
        <w:ind w:left="2160"/>
        <w:rPr>
          <w:i/>
          <w:iCs/>
        </w:rPr>
      </w:pPr>
      <w:proofErr w:type="gramStart"/>
      <w:r w:rsidRPr="001F4496">
        <w:rPr>
          <w:i/>
          <w:iCs/>
        </w:rPr>
        <w:t>meta.</w:t>
      </w:r>
      <w:r w:rsidR="007F5C08">
        <w:rPr>
          <w:i/>
          <w:iCs/>
        </w:rPr>
        <w:t>expiry</w:t>
      </w:r>
      <w:proofErr w:type="gramEnd"/>
      <w:r w:rsidR="007F5C08">
        <w:rPr>
          <w:i/>
          <w:iCs/>
        </w:rPr>
        <w:t>_date</w:t>
      </w:r>
      <w:r w:rsidR="00850516">
        <w:rPr>
          <w:i/>
          <w:iCs/>
        </w:rPr>
        <w:t xml:space="preserve"> (type: Date)</w:t>
      </w:r>
    </w:p>
    <w:p w14:paraId="3E13F37F" w14:textId="27F9CC40" w:rsidR="00794FE1" w:rsidRPr="002750C8" w:rsidRDefault="00794FE1" w:rsidP="00794FE1">
      <w:pPr>
        <w:ind w:left="2160"/>
      </w:pPr>
      <w:r>
        <w:t xml:space="preserve">This is an optional parameter, and if specified must be of JavaScript </w:t>
      </w:r>
      <w:r>
        <w:rPr>
          <w:i/>
          <w:iCs/>
        </w:rPr>
        <w:t xml:space="preserve">Date </w:t>
      </w:r>
      <w:r>
        <w:t xml:space="preserve">object type. The document will be marked to expire at the specified time. If no </w:t>
      </w:r>
      <w:r w:rsidR="007F5C08" w:rsidRPr="007F5C08">
        <w:rPr>
          <w:i/>
          <w:iCs/>
        </w:rPr>
        <w:t>expiry_date</w:t>
      </w:r>
      <w:r>
        <w:t xml:space="preserve"> is </w:t>
      </w:r>
      <w:r w:rsidR="00497AD5">
        <w:t>passed,</w:t>
      </w:r>
      <w:r>
        <w:t xml:space="preserve"> </w:t>
      </w:r>
      <w:r w:rsidR="00AB67D0">
        <w:t>no</w:t>
      </w:r>
      <w:r>
        <w:t xml:space="preserve"> expiration </w:t>
      </w:r>
      <w:r w:rsidR="00AB67D0">
        <w:t>will be set on the document.</w:t>
      </w:r>
    </w:p>
    <w:p w14:paraId="701944E6" w14:textId="6EC0F720" w:rsidR="00794FE1" w:rsidRDefault="00794FE1" w:rsidP="001E092E">
      <w:pPr>
        <w:ind w:left="720"/>
      </w:pPr>
    </w:p>
    <w:p w14:paraId="7BD57A29" w14:textId="47BC7AB1" w:rsidR="000C6F85" w:rsidRDefault="000C6F85" w:rsidP="001E092E">
      <w:pPr>
        <w:ind w:left="720"/>
      </w:pPr>
    </w:p>
    <w:p w14:paraId="52993F20" w14:textId="076EED8F" w:rsidR="000C6F85" w:rsidRPr="001F4496" w:rsidRDefault="000C6F85" w:rsidP="000C6F85">
      <w:pPr>
        <w:pStyle w:val="Heading5"/>
        <w:ind w:left="1440"/>
        <w:rPr>
          <w:i/>
          <w:iCs/>
        </w:rPr>
      </w:pPr>
      <w:r>
        <w:rPr>
          <w:i/>
          <w:iCs/>
        </w:rPr>
        <w:t>doc (type: any JSON serializable)</w:t>
      </w:r>
    </w:p>
    <w:p w14:paraId="24BBC5A0" w14:textId="4C1F3B11" w:rsidR="000C6F85" w:rsidRDefault="000C6F85" w:rsidP="000C6F85">
      <w:pPr>
        <w:ind w:left="1440"/>
      </w:pPr>
      <w:r>
        <w:t>This is the document content for the operation. This can be any JavaScript object that can be serialized to JSON (i.e., number, string, boolean, null, object and array).</w:t>
      </w:r>
    </w:p>
    <w:p w14:paraId="6DF16516" w14:textId="77777777" w:rsidR="00794FE1" w:rsidRDefault="00794FE1" w:rsidP="001E092E">
      <w:pPr>
        <w:ind w:left="720"/>
      </w:pPr>
    </w:p>
    <w:p w14:paraId="37FB19D2" w14:textId="77777777" w:rsidR="00C0234D" w:rsidRDefault="00C0234D" w:rsidP="00C0234D">
      <w:pPr>
        <w:pStyle w:val="Heading5"/>
        <w:ind w:left="1440"/>
      </w:pPr>
      <w:r>
        <w:rPr>
          <w:i/>
          <w:iCs/>
        </w:rPr>
        <w:t>result –</w:t>
      </w:r>
      <w:r>
        <w:t xml:space="preserve"> the return value (type: Object)</w:t>
      </w:r>
    </w:p>
    <w:p w14:paraId="371A6362" w14:textId="721B558C" w:rsidR="00C0234D" w:rsidRDefault="00C0234D" w:rsidP="00C0234D">
      <w:pPr>
        <w:ind w:left="1440"/>
      </w:pPr>
      <w:r>
        <w:t>The return object indicates success/failure of the operation, and the metadata of the operation.</w:t>
      </w:r>
    </w:p>
    <w:p w14:paraId="0A637521" w14:textId="77777777" w:rsidR="00C0234D" w:rsidRDefault="00C0234D" w:rsidP="00C0234D">
      <w:pPr>
        <w:ind w:left="1440"/>
      </w:pPr>
    </w:p>
    <w:p w14:paraId="24913441" w14:textId="77777777" w:rsidR="00C0234D" w:rsidRPr="001F4496" w:rsidRDefault="00C0234D" w:rsidP="00C0234D">
      <w:pPr>
        <w:pStyle w:val="Heading6"/>
        <w:ind w:left="2160"/>
        <w:rPr>
          <w:i/>
          <w:iCs/>
        </w:rPr>
      </w:pPr>
      <w:proofErr w:type="spellStart"/>
      <w:proofErr w:type="gramStart"/>
      <w:r>
        <w:rPr>
          <w:i/>
          <w:iCs/>
        </w:rPr>
        <w:t>result.success</w:t>
      </w:r>
      <w:proofErr w:type="spellEnd"/>
      <w:proofErr w:type="gramEnd"/>
      <w:r>
        <w:rPr>
          <w:i/>
          <w:iCs/>
        </w:rPr>
        <w:t xml:space="preserve"> (type: boolean)</w:t>
      </w:r>
    </w:p>
    <w:p w14:paraId="718E5D1B" w14:textId="77777777" w:rsidR="00C0234D" w:rsidRDefault="00C0234D" w:rsidP="00C0234D">
      <w:pPr>
        <w:ind w:left="2160"/>
      </w:pPr>
      <w:r>
        <w:t>This field indicates if the operation was successful or not. It is always present in the return object.</w:t>
      </w:r>
    </w:p>
    <w:p w14:paraId="7D96B730" w14:textId="77777777" w:rsidR="00C0234D" w:rsidRDefault="00C0234D" w:rsidP="00C0234D">
      <w:pPr>
        <w:ind w:left="1440"/>
      </w:pPr>
    </w:p>
    <w:p w14:paraId="19FE9950" w14:textId="77777777" w:rsidR="00C0234D" w:rsidRPr="001F4496" w:rsidRDefault="00C0234D" w:rsidP="00C0234D">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574C42B1" w14:textId="3F8E9682" w:rsidR="00C0234D" w:rsidRDefault="00C0234D" w:rsidP="00C0234D">
      <w:pPr>
        <w:ind w:left="2160"/>
      </w:pPr>
      <w:r>
        <w:t xml:space="preserve">This field is present only if the operation succeeded. It contains metadata about the object that was </w:t>
      </w:r>
      <w:r w:rsidR="00263FB7">
        <w:t>inserted</w:t>
      </w:r>
      <w:r>
        <w:t>.</w:t>
      </w:r>
    </w:p>
    <w:p w14:paraId="23A755B9" w14:textId="77777777" w:rsidR="00C0234D" w:rsidRPr="0069576F" w:rsidRDefault="00C0234D" w:rsidP="00C0234D">
      <w:pPr>
        <w:ind w:left="1440"/>
      </w:pPr>
    </w:p>
    <w:p w14:paraId="65905061" w14:textId="77777777" w:rsidR="00C0234D" w:rsidRPr="001F4496" w:rsidRDefault="00C0234D" w:rsidP="00C0234D">
      <w:pPr>
        <w:pStyle w:val="Heading6"/>
        <w:ind w:left="2880"/>
        <w:rPr>
          <w:i/>
          <w:iCs/>
        </w:rPr>
      </w:pPr>
      <w:r>
        <w:rPr>
          <w:i/>
          <w:iCs/>
        </w:rPr>
        <w:t>result.meta</w:t>
      </w:r>
      <w:r w:rsidRPr="001F4496">
        <w:rPr>
          <w:i/>
          <w:iCs/>
        </w:rPr>
        <w:t>.id</w:t>
      </w:r>
      <w:r>
        <w:rPr>
          <w:i/>
          <w:iCs/>
        </w:rPr>
        <w:t xml:space="preserve"> (type: string)</w:t>
      </w:r>
    </w:p>
    <w:p w14:paraId="6C687F97" w14:textId="0E137CDA" w:rsidR="00C0234D" w:rsidRPr="002750C8" w:rsidRDefault="00C0234D" w:rsidP="00C0234D">
      <w:pPr>
        <w:ind w:left="2880"/>
      </w:pPr>
      <w:r>
        <w:t xml:space="preserve">The key of the document that was </w:t>
      </w:r>
      <w:r w:rsidR="00263FB7">
        <w:t>inserted</w:t>
      </w:r>
      <w:r>
        <w:t xml:space="preserve"> by this operation.</w:t>
      </w:r>
    </w:p>
    <w:p w14:paraId="7FF3A256" w14:textId="77777777" w:rsidR="00C0234D" w:rsidRDefault="00C0234D" w:rsidP="00C0234D">
      <w:pPr>
        <w:ind w:left="1440"/>
      </w:pPr>
    </w:p>
    <w:p w14:paraId="40A7BF65" w14:textId="77777777" w:rsidR="00C0234D" w:rsidRPr="001F4496" w:rsidRDefault="00C0234D" w:rsidP="00C0234D">
      <w:pPr>
        <w:pStyle w:val="Heading6"/>
        <w:ind w:left="2880"/>
        <w:rPr>
          <w:i/>
          <w:iCs/>
        </w:rPr>
      </w:pPr>
      <w:proofErr w:type="spellStart"/>
      <w:r>
        <w:rPr>
          <w:i/>
          <w:iCs/>
        </w:rPr>
        <w:lastRenderedPageBreak/>
        <w:t>result.</w:t>
      </w:r>
      <w:r w:rsidRPr="001F4496">
        <w:rPr>
          <w:i/>
          <w:iCs/>
        </w:rPr>
        <w:t>meta.cas</w:t>
      </w:r>
      <w:proofErr w:type="spellEnd"/>
      <w:r>
        <w:rPr>
          <w:i/>
          <w:iCs/>
        </w:rPr>
        <w:t xml:space="preserve"> (type: string)</w:t>
      </w:r>
    </w:p>
    <w:p w14:paraId="7E664CCB" w14:textId="59170801" w:rsidR="00C0234D" w:rsidRDefault="00C0234D" w:rsidP="00C0234D">
      <w:pPr>
        <w:ind w:left="2880"/>
      </w:pPr>
      <w:r>
        <w:t xml:space="preserve">The CAS value of the document that was </w:t>
      </w:r>
      <w:r w:rsidR="00263FB7">
        <w:t>created</w:t>
      </w:r>
      <w:r>
        <w:t xml:space="preserve"> by this operation.</w:t>
      </w:r>
    </w:p>
    <w:p w14:paraId="359D1669" w14:textId="77777777" w:rsidR="00C0234D" w:rsidRDefault="00C0234D" w:rsidP="00C0234D">
      <w:pPr>
        <w:ind w:left="2880"/>
      </w:pPr>
    </w:p>
    <w:p w14:paraId="66718DFD" w14:textId="38B1BBEE" w:rsidR="00C0234D" w:rsidRPr="001F4496" w:rsidRDefault="00C0234D" w:rsidP="00C0234D">
      <w:pPr>
        <w:pStyle w:val="Heading6"/>
        <w:ind w:left="2880"/>
        <w:rPr>
          <w:i/>
          <w:iCs/>
        </w:rPr>
      </w:pPr>
      <w:proofErr w:type="spellStart"/>
      <w:proofErr w:type="gramStart"/>
      <w:r>
        <w:rPr>
          <w:i/>
          <w:iCs/>
        </w:rPr>
        <w:t>result.meta</w:t>
      </w:r>
      <w:proofErr w:type="gramEnd"/>
      <w:r w:rsidRPr="001F4496">
        <w:rPr>
          <w:i/>
          <w:iCs/>
        </w:rPr>
        <w:t>.</w:t>
      </w:r>
      <w:r w:rsidR="007F5C08">
        <w:rPr>
          <w:i/>
          <w:iCs/>
        </w:rPr>
        <w:t>expiry_date</w:t>
      </w:r>
      <w:proofErr w:type="spellEnd"/>
      <w:r>
        <w:rPr>
          <w:i/>
          <w:iCs/>
        </w:rPr>
        <w:t xml:space="preserve"> (type: Date)</w:t>
      </w:r>
    </w:p>
    <w:p w14:paraId="2D610691" w14:textId="1B0C4EC1" w:rsidR="00C0234D" w:rsidRPr="00B75D35" w:rsidRDefault="00C0234D" w:rsidP="00C0234D">
      <w:pPr>
        <w:ind w:left="2880"/>
      </w:pPr>
      <w:r>
        <w:t>The expiration field of the document</w:t>
      </w:r>
      <w:r w:rsidR="00C67E39">
        <w:t>, if one was set</w:t>
      </w:r>
      <w:r>
        <w:t>. If no expiration is set on the document, this field will be absent.</w:t>
      </w:r>
    </w:p>
    <w:p w14:paraId="7E45B27A" w14:textId="77777777" w:rsidR="00C0234D" w:rsidRDefault="00C0234D" w:rsidP="00C0234D">
      <w:pPr>
        <w:ind w:left="720"/>
      </w:pPr>
    </w:p>
    <w:p w14:paraId="30972F80" w14:textId="77777777" w:rsidR="00C0234D" w:rsidRPr="001F4496" w:rsidRDefault="00C0234D" w:rsidP="00C0234D">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330616BB" w14:textId="14373C4C" w:rsidR="00C0234D" w:rsidRDefault="00C0234D" w:rsidP="00C0234D">
      <w:pPr>
        <w:ind w:left="2160"/>
      </w:pPr>
      <w:r>
        <w:t xml:space="preserve">This field is </w:t>
      </w:r>
      <w:del w:id="73" w:author="Sriram Melkote" w:date="2020-06-25T17:43:00Z">
        <w:r w:rsidDel="00172176">
          <w:delText>populated</w:delText>
        </w:r>
      </w:del>
      <w:ins w:id="74"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0BA2E23C" w14:textId="77777777" w:rsidR="00C0234D" w:rsidRDefault="00C0234D" w:rsidP="00C0234D">
      <w:pPr>
        <w:ind w:left="2160"/>
      </w:pPr>
    </w:p>
    <w:p w14:paraId="02CDCEE9" w14:textId="038E7ABB" w:rsidR="00C0234D" w:rsidRPr="001F4496" w:rsidRDefault="00C0234D" w:rsidP="00C0234D">
      <w:pPr>
        <w:pStyle w:val="Heading6"/>
        <w:ind w:left="2880"/>
        <w:rPr>
          <w:i/>
          <w:iCs/>
        </w:rPr>
      </w:pPr>
      <w:proofErr w:type="spellStart"/>
      <w:r>
        <w:rPr>
          <w:i/>
          <w:iCs/>
        </w:rPr>
        <w:t>result.error.</w:t>
      </w:r>
      <w:r w:rsidR="002641AC">
        <w:rPr>
          <w:i/>
          <w:iCs/>
        </w:rPr>
        <w:t>key_already_exists</w:t>
      </w:r>
      <w:proofErr w:type="spellEnd"/>
      <w:r>
        <w:rPr>
          <w:i/>
          <w:iCs/>
        </w:rPr>
        <w:t xml:space="preserve"> (type: boolean)</w:t>
      </w:r>
    </w:p>
    <w:p w14:paraId="2C8777D5" w14:textId="6776AADE" w:rsidR="00C0234D" w:rsidRPr="002750C8" w:rsidRDefault="00C0234D" w:rsidP="00C0234D">
      <w:pPr>
        <w:ind w:left="2880"/>
      </w:pPr>
      <w:r>
        <w:t xml:space="preserve">If present and set to true, this indicates that the operation failed because </w:t>
      </w:r>
      <w:r w:rsidR="002641AC">
        <w:t>the specified key already existed, and so the insertion operation failed.</w:t>
      </w:r>
    </w:p>
    <w:p w14:paraId="640CE488" w14:textId="77777777" w:rsidR="00C0234D" w:rsidRDefault="00C0234D" w:rsidP="00C0234D">
      <w:pPr>
        <w:ind w:left="1440"/>
      </w:pPr>
    </w:p>
    <w:p w14:paraId="5DA82CCE" w14:textId="77777777" w:rsidR="00C0234D" w:rsidRPr="001F4496" w:rsidRDefault="00C0234D" w:rsidP="00C0234D">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17CBB281" w14:textId="77777777" w:rsidR="00C0234D" w:rsidRPr="002750C8" w:rsidRDefault="00C0234D" w:rsidP="00C0234D">
      <w:pPr>
        <w:ind w:left="2880"/>
      </w:pPr>
      <w:r>
        <w:t>If present, the code of the SDK error that triggered this operation to fail. This is typically an internal numeric code.</w:t>
      </w:r>
    </w:p>
    <w:p w14:paraId="7C8BC644" w14:textId="77777777" w:rsidR="00C0234D" w:rsidRDefault="00C0234D" w:rsidP="00C0234D">
      <w:pPr>
        <w:ind w:left="2880"/>
      </w:pPr>
    </w:p>
    <w:p w14:paraId="194222E1" w14:textId="7D6A6CAA" w:rsidR="00C0234D" w:rsidRPr="001F4496" w:rsidRDefault="00C0234D" w:rsidP="00C0234D">
      <w:pPr>
        <w:pStyle w:val="Heading6"/>
        <w:ind w:left="2880"/>
        <w:rPr>
          <w:i/>
          <w:iCs/>
        </w:rPr>
      </w:pPr>
      <w:r>
        <w:rPr>
          <w:i/>
          <w:iCs/>
        </w:rPr>
        <w:t>result.</w:t>
      </w:r>
      <w:r w:rsidR="000671A8">
        <w:rPr>
          <w:i/>
          <w:iCs/>
        </w:rPr>
        <w:t>error.name</w:t>
      </w:r>
      <w:r>
        <w:rPr>
          <w:i/>
          <w:iCs/>
        </w:rPr>
        <w:t xml:space="preserve"> (type: string)</w:t>
      </w:r>
    </w:p>
    <w:p w14:paraId="788BF564" w14:textId="7823BE26" w:rsidR="00AA4F58" w:rsidRDefault="00C0234D" w:rsidP="00AA4F58">
      <w:pPr>
        <w:ind w:left="2880"/>
        <w:rPr>
          <w:ins w:id="75" w:author="Sriram Melkote [2]" w:date="2020-09-18T14:04:00Z"/>
        </w:rPr>
      </w:pPr>
      <w:r>
        <w:t xml:space="preserve">If present, the key is a </w:t>
      </w:r>
      <w:del w:id="76" w:author="Sriram Melkote [2]" w:date="2020-09-18T14:14:00Z">
        <w:r w:rsidDel="00A67E2A">
          <w:delText xml:space="preserve">stable </w:delText>
        </w:r>
      </w:del>
      <w:r>
        <w:t>token indicating the error that SDK encountered that caused this operation to fail.</w:t>
      </w:r>
      <w:del w:id="77" w:author="Sriram Melkote [2]" w:date="2020-09-18T17:27:00Z">
        <w:r w:rsidDel="002E4772">
          <w:delText xml:space="preserve"> </w:delText>
        </w:r>
      </w:del>
    </w:p>
    <w:p w14:paraId="1940D51A" w14:textId="5F306AE5" w:rsidR="00C0234D" w:rsidDel="00AA4F58" w:rsidRDefault="00C0234D" w:rsidP="00C0234D">
      <w:pPr>
        <w:ind w:left="2880"/>
        <w:rPr>
          <w:del w:id="78" w:author="Sriram Melkote [2]" w:date="2020-09-18T14:04:00Z"/>
        </w:rPr>
      </w:pPr>
      <w:del w:id="79" w:author="Sriram Melkote [2]" w:date="2020-09-18T14:04:00Z">
        <w:r w:rsidDel="00AA4F58">
          <w:delText>Error keys are stable over multiple releases and may be safely compared.</w:delText>
        </w:r>
      </w:del>
    </w:p>
    <w:p w14:paraId="673C053C" w14:textId="77777777" w:rsidR="00C0234D" w:rsidRDefault="00C0234D" w:rsidP="00AA4F58">
      <w:pPr>
        <w:ind w:left="2880"/>
        <w:pPrChange w:id="80" w:author="Sriram Melkote [2]" w:date="2020-09-18T14:04:00Z">
          <w:pPr>
            <w:ind w:left="720"/>
          </w:pPr>
        </w:pPrChange>
      </w:pPr>
    </w:p>
    <w:p w14:paraId="04A1B0E2" w14:textId="441E3714" w:rsidR="00C0234D" w:rsidRPr="001F4496" w:rsidRDefault="00C0234D" w:rsidP="00C0234D">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4A0B78A9" w14:textId="3FA8147D" w:rsidR="00C0234D" w:rsidRDefault="00C0234D" w:rsidP="00C0234D">
      <w:pPr>
        <w:ind w:left="2880"/>
      </w:pPr>
      <w:r>
        <w:t xml:space="preserve">If present, a human readable description of the error that occurred. The description is for diagnostics and logging purposes only and may change over time. No programmatic logic should </w:t>
      </w:r>
      <w:r w:rsidR="00C75DD4">
        <w:t>b</w:t>
      </w:r>
      <w:r>
        <w:t>e tied to specific contents from this field.</w:t>
      </w:r>
    </w:p>
    <w:p w14:paraId="3520CBD4" w14:textId="77777777" w:rsidR="00C0234D" w:rsidRDefault="00C0234D" w:rsidP="00C0234D">
      <w:pPr>
        <w:ind w:left="720"/>
      </w:pPr>
    </w:p>
    <w:p w14:paraId="464821C6" w14:textId="77777777" w:rsidR="001E092E" w:rsidRDefault="001E092E" w:rsidP="001E092E">
      <w:pPr>
        <w:ind w:left="720"/>
      </w:pPr>
    </w:p>
    <w:p w14:paraId="58448F0E" w14:textId="77777777" w:rsidR="001E092E" w:rsidRDefault="001E092E" w:rsidP="001E092E">
      <w:pPr>
        <w:pStyle w:val="Heading5"/>
        <w:ind w:left="1440"/>
      </w:pPr>
      <w:r>
        <w:t>exceptions</w:t>
      </w:r>
    </w:p>
    <w:p w14:paraId="5930FC07" w14:textId="64680E77" w:rsidR="001E092E" w:rsidRDefault="00436793" w:rsidP="00436793">
      <w:pPr>
        <w:ind w:left="1440"/>
      </w:pPr>
      <w:r>
        <w:t>This API indicates errors via the error object in the return value. Exceptions are thrown only during system failure conditions.</w:t>
      </w:r>
    </w:p>
    <w:p w14:paraId="2B9C2C68" w14:textId="77777777" w:rsidR="001E092E" w:rsidRDefault="001E092E" w:rsidP="001E092E"/>
    <w:p w14:paraId="5B5355AF" w14:textId="77777777" w:rsidR="006E3502" w:rsidRDefault="00AA1366" w:rsidP="001E092E">
      <w:pPr>
        <w:pStyle w:val="Heading4"/>
        <w:ind w:left="720"/>
        <w:rPr>
          <w:i w:val="0"/>
          <w:iCs w:val="0"/>
        </w:rPr>
      </w:pPr>
      <w:r w:rsidRPr="00AA1366">
        <w:rPr>
          <w:i w:val="0"/>
          <w:iCs w:val="0"/>
        </w:rPr>
        <w:t xml:space="preserve">Advanced </w:t>
      </w:r>
      <w:r>
        <w:rPr>
          <w:i w:val="0"/>
          <w:iCs w:val="0"/>
        </w:rPr>
        <w:t>UPSERT</w:t>
      </w:r>
      <w:r w:rsidRPr="00AA1366">
        <w:rPr>
          <w:i w:val="0"/>
          <w:iCs w:val="0"/>
        </w:rPr>
        <w:t>:</w:t>
      </w:r>
    </w:p>
    <w:p w14:paraId="67C0137B" w14:textId="4154C1E8" w:rsidR="001E092E" w:rsidRPr="000900C5" w:rsidRDefault="001E092E" w:rsidP="001E092E">
      <w:pPr>
        <w:pStyle w:val="Heading4"/>
        <w:ind w:left="720"/>
        <w:rPr>
          <w:b/>
          <w:bCs/>
        </w:rPr>
      </w:pPr>
      <w:r w:rsidRPr="000900C5">
        <w:rPr>
          <w:b/>
          <w:bCs/>
        </w:rPr>
        <w:t xml:space="preserve">result = </w:t>
      </w:r>
      <w:proofErr w:type="gramStart"/>
      <w:r w:rsidRPr="000900C5">
        <w:rPr>
          <w:b/>
          <w:bCs/>
        </w:rPr>
        <w:t>couchbase.upsert</w:t>
      </w:r>
      <w:proofErr w:type="gramEnd"/>
      <w:r w:rsidRPr="000900C5">
        <w:rPr>
          <w:b/>
          <w:bCs/>
        </w:rPr>
        <w:t>(binding, meta, doc)</w:t>
      </w:r>
    </w:p>
    <w:p w14:paraId="6E432AA8" w14:textId="77777777" w:rsidR="006E3502" w:rsidRDefault="006E3502" w:rsidP="001E092E">
      <w:pPr>
        <w:ind w:left="720"/>
      </w:pPr>
    </w:p>
    <w:p w14:paraId="77D520ED" w14:textId="521FFE44" w:rsidR="001E092E" w:rsidRDefault="006A71B1" w:rsidP="001E092E">
      <w:pPr>
        <w:ind w:left="720"/>
      </w:pPr>
      <w:r>
        <w:t xml:space="preserve">This operation allows updating an existing document in the bucket, or if absent, creating a fresh document with the specified key. </w:t>
      </w:r>
      <w:del w:id="81" w:author="Sriram Melkote" w:date="2020-06-25T17:10:00Z">
        <w:r w:rsidDel="008C5D6A">
          <w:delText>The operation allows specifying CAS</w:delText>
        </w:r>
      </w:del>
      <w:ins w:id="82" w:author="Sriram Melkote" w:date="2020-06-25T17:10:00Z">
        <w:r w:rsidR="008C5D6A">
          <w:t>I</w:t>
        </w:r>
      </w:ins>
      <w:del w:id="83" w:author="Sriram Melkote" w:date="2020-06-25T17:10:00Z">
        <w:r w:rsidDel="008C5D6A">
          <w:delText xml:space="preserve"> </w:delText>
        </w:r>
        <w:r w:rsidR="0051543C" w:rsidDel="008C5D6A">
          <w:delText xml:space="preserve">value </w:delText>
        </w:r>
        <w:r w:rsidDel="008C5D6A">
          <w:delText xml:space="preserve">that must be matched </w:delText>
        </w:r>
        <w:r w:rsidR="00215F42" w:rsidDel="008C5D6A">
          <w:delText xml:space="preserve">as a pre-condition before </w:delText>
        </w:r>
        <w:r w:rsidDel="008C5D6A">
          <w:delText xml:space="preserve">proceeding with the </w:delText>
        </w:r>
        <w:r w:rsidR="00F7758C" w:rsidDel="008C5D6A">
          <w:delText>operation</w:delText>
        </w:r>
        <w:r w:rsidDel="008C5D6A">
          <w:delText>. I</w:delText>
        </w:r>
      </w:del>
      <w:r>
        <w:t xml:space="preserve">t </w:t>
      </w:r>
      <w:del w:id="84" w:author="Sriram Melkote" w:date="2020-06-25T17:10:00Z">
        <w:r w:rsidDel="008C5D6A">
          <w:delText xml:space="preserve">also </w:delText>
        </w:r>
      </w:del>
      <w:r>
        <w:t>allows specifying an expiration time to be set on the document.</w:t>
      </w:r>
      <w:ins w:id="85" w:author="Sriram Melkote" w:date="2020-06-25T17:10:00Z">
        <w:r w:rsidR="008C5D6A">
          <w:t xml:space="preserve"> The operation does not allow specifying CAS</w:t>
        </w:r>
      </w:ins>
      <w:ins w:id="86" w:author="Sriram Melkote" w:date="2020-06-25T17:14:00Z">
        <w:r w:rsidR="002538B1">
          <w:t>.</w:t>
        </w:r>
      </w:ins>
    </w:p>
    <w:p w14:paraId="292242BF" w14:textId="77777777" w:rsidR="00794FE1" w:rsidRDefault="00794FE1" w:rsidP="001E092E">
      <w:pPr>
        <w:ind w:left="720"/>
      </w:pPr>
    </w:p>
    <w:p w14:paraId="4741809E" w14:textId="77777777" w:rsidR="001E092E" w:rsidRDefault="001E092E" w:rsidP="001E092E">
      <w:pPr>
        <w:pStyle w:val="Heading5"/>
        <w:ind w:left="1440"/>
      </w:pPr>
      <w:r>
        <w:t>binding</w:t>
      </w:r>
    </w:p>
    <w:p w14:paraId="66BEB9BB" w14:textId="58149420"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6F012B4" w14:textId="5CC0AD21" w:rsidR="001E092E" w:rsidRDefault="001E092E" w:rsidP="002750C8">
      <w:pPr>
        <w:ind w:left="1440"/>
      </w:pPr>
    </w:p>
    <w:p w14:paraId="330A4D0C" w14:textId="4F1685B2" w:rsidR="001E092E" w:rsidRDefault="001E092E" w:rsidP="001E092E">
      <w:pPr>
        <w:pStyle w:val="Heading5"/>
        <w:ind w:left="1440"/>
      </w:pPr>
      <w:r>
        <w:t>meta</w:t>
      </w:r>
      <w:r w:rsidR="004913ED">
        <w:t xml:space="preserve"> (type: Object)</w:t>
      </w:r>
    </w:p>
    <w:p w14:paraId="3C93807A"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2F87BA84" w14:textId="050B2496" w:rsidR="00794FE1" w:rsidRDefault="00794FE1" w:rsidP="00794FE1"/>
    <w:p w14:paraId="3A7C1E75" w14:textId="6E1CED5A" w:rsidR="00794FE1" w:rsidRPr="001F4496" w:rsidRDefault="00794FE1" w:rsidP="00794FE1">
      <w:pPr>
        <w:pStyle w:val="Heading6"/>
        <w:ind w:left="2160"/>
        <w:rPr>
          <w:i/>
          <w:iCs/>
        </w:rPr>
      </w:pPr>
      <w:r w:rsidRPr="001F4496">
        <w:rPr>
          <w:i/>
          <w:iCs/>
        </w:rPr>
        <w:t>meta.id</w:t>
      </w:r>
      <w:r w:rsidR="004913ED">
        <w:rPr>
          <w:i/>
          <w:iCs/>
        </w:rPr>
        <w:t xml:space="preserve"> (type: string)</w:t>
      </w:r>
    </w:p>
    <w:p w14:paraId="65A57C85" w14:textId="348977DB" w:rsidR="00794FE1" w:rsidRDefault="00794FE1" w:rsidP="00831F23">
      <w:pPr>
        <w:ind w:left="2160"/>
      </w:pPr>
      <w:r>
        <w:t xml:space="preserve">The key of the document to be used for the operation. This is a mandatory parameter and must be of JavaScript </w:t>
      </w:r>
      <w:r w:rsidRPr="00B75D35">
        <w:rPr>
          <w:i/>
          <w:iCs/>
        </w:rPr>
        <w:t>string</w:t>
      </w:r>
      <w:r>
        <w:t xml:space="preserve"> type.</w:t>
      </w:r>
    </w:p>
    <w:p w14:paraId="50BE28CA" w14:textId="77777777" w:rsidR="00713FE6" w:rsidRDefault="00713FE6" w:rsidP="00713FE6">
      <w:pPr>
        <w:ind w:left="720"/>
      </w:pPr>
    </w:p>
    <w:p w14:paraId="2A2FAE1E" w14:textId="61E46446" w:rsidR="00713FE6" w:rsidRPr="001F4496" w:rsidDel="002538B1" w:rsidRDefault="00713FE6" w:rsidP="00713FE6">
      <w:pPr>
        <w:pStyle w:val="Heading6"/>
        <w:ind w:left="2160"/>
        <w:rPr>
          <w:del w:id="87" w:author="Sriram Melkote" w:date="2020-06-25T17:14:00Z"/>
          <w:i/>
          <w:iCs/>
        </w:rPr>
      </w:pPr>
      <w:del w:id="88" w:author="Sriram Melkote" w:date="2020-06-25T17:14:00Z">
        <w:r w:rsidRPr="001F4496" w:rsidDel="002538B1">
          <w:rPr>
            <w:i/>
            <w:iCs/>
          </w:rPr>
          <w:delText>meta.cas</w:delText>
        </w:r>
        <w:r w:rsidDel="002538B1">
          <w:rPr>
            <w:i/>
            <w:iCs/>
          </w:rPr>
          <w:delText xml:space="preserve"> (type: string)</w:delText>
        </w:r>
      </w:del>
    </w:p>
    <w:p w14:paraId="02377B7C" w14:textId="73DC6EFC" w:rsidR="00713FE6" w:rsidRPr="00B75D35" w:rsidDel="002538B1" w:rsidRDefault="00713FE6" w:rsidP="00713FE6">
      <w:pPr>
        <w:ind w:left="2160"/>
        <w:rPr>
          <w:del w:id="89" w:author="Sriram Melkote" w:date="2020-06-25T17:14:00Z"/>
        </w:rPr>
      </w:pPr>
      <w:del w:id="90" w:author="Sriram Melkote" w:date="2020-06-25T17:14:00Z">
        <w:r w:rsidDel="002538B1">
          <w:delText xml:space="preserve">This is an optional parameter that specifies the CAS value to be used as a pre-condition for the operation. If the document’s CAS value does not match the CAS value specified here, the operation will fail, setting the parameter </w:delText>
        </w:r>
        <w:r w:rsidDel="002538B1">
          <w:rPr>
            <w:i/>
            <w:iCs/>
          </w:rPr>
          <w:delText>cas_mismatch</w:delText>
        </w:r>
        <w:r w:rsidDel="002538B1">
          <w:delText xml:space="preserve"> to </w:delText>
        </w:r>
        <w:r w:rsidRPr="00B75D35" w:rsidDel="002538B1">
          <w:rPr>
            <w:i/>
            <w:iCs/>
          </w:rPr>
          <w:delText>true</w:delText>
        </w:r>
        <w:r w:rsidDel="002538B1">
          <w:delText xml:space="preserve"> in the error object of the response object.</w:delText>
        </w:r>
      </w:del>
    </w:p>
    <w:p w14:paraId="1327DA60" w14:textId="6A9A9C26" w:rsidR="00713FE6" w:rsidDel="002538B1" w:rsidRDefault="00713FE6" w:rsidP="00794FE1">
      <w:pPr>
        <w:pStyle w:val="Heading6"/>
        <w:ind w:left="2160"/>
        <w:rPr>
          <w:del w:id="91" w:author="Sriram Melkote" w:date="2020-06-25T17:14:00Z"/>
          <w:i/>
          <w:iCs/>
        </w:rPr>
      </w:pPr>
    </w:p>
    <w:p w14:paraId="18A6EDEF" w14:textId="6EF0E262" w:rsidR="00794FE1" w:rsidRPr="001F4496" w:rsidRDefault="00794FE1" w:rsidP="00794FE1">
      <w:pPr>
        <w:pStyle w:val="Heading6"/>
        <w:ind w:left="2160"/>
        <w:rPr>
          <w:i/>
          <w:iCs/>
        </w:rPr>
      </w:pPr>
      <w:proofErr w:type="gramStart"/>
      <w:r w:rsidRPr="001F4496">
        <w:rPr>
          <w:i/>
          <w:iCs/>
        </w:rPr>
        <w:t>meta.</w:t>
      </w:r>
      <w:r w:rsidR="007F5C08">
        <w:rPr>
          <w:i/>
          <w:iCs/>
        </w:rPr>
        <w:t>expiry</w:t>
      </w:r>
      <w:proofErr w:type="gramEnd"/>
      <w:r w:rsidR="007F5C08">
        <w:rPr>
          <w:i/>
          <w:iCs/>
        </w:rPr>
        <w:t>_date</w:t>
      </w:r>
      <w:r w:rsidR="009A7253">
        <w:rPr>
          <w:i/>
          <w:iCs/>
        </w:rPr>
        <w:t xml:space="preserve"> (type: Date)</w:t>
      </w:r>
    </w:p>
    <w:p w14:paraId="5702A7B7" w14:textId="461543D1" w:rsidR="00794FE1" w:rsidRPr="002750C8" w:rsidRDefault="00794FE1" w:rsidP="00794FE1">
      <w:pPr>
        <w:ind w:left="2160"/>
      </w:pPr>
      <w:r>
        <w:t>This is an optional parameter</w:t>
      </w:r>
      <w:r w:rsidR="00A25CB2">
        <w:t>. I</w:t>
      </w:r>
      <w:r>
        <w:t>f specified</w:t>
      </w:r>
      <w:r w:rsidR="00A25CB2">
        <w:t xml:space="preserve">, it </w:t>
      </w:r>
      <w:r>
        <w:t xml:space="preserve">must be of JavaScript </w:t>
      </w:r>
      <w:r>
        <w:rPr>
          <w:i/>
          <w:iCs/>
        </w:rPr>
        <w:t xml:space="preserve">Date </w:t>
      </w:r>
      <w:r>
        <w:t>object type. The document created</w:t>
      </w:r>
      <w:r w:rsidR="006B0D01">
        <w:t xml:space="preserve"> or updated</w:t>
      </w:r>
      <w:r>
        <w:t xml:space="preserve"> by this operation will be marked to expire at the specified time. If no expiration is provided, and </w:t>
      </w:r>
      <w:r w:rsidR="004D7910">
        <w:t xml:space="preserve">if </w:t>
      </w:r>
      <w:r>
        <w:t>the document had a prior expiration</w:t>
      </w:r>
      <w:r w:rsidR="00DA09C7">
        <w:t xml:space="preserve"> set</w:t>
      </w:r>
      <w:r>
        <w:t xml:space="preserve">, </w:t>
      </w:r>
      <w:r w:rsidR="00DA09C7">
        <w:t>the</w:t>
      </w:r>
      <w:r>
        <w:t xml:space="preserve"> </w:t>
      </w:r>
      <w:r w:rsidR="004D7910">
        <w:t xml:space="preserve">prior </w:t>
      </w:r>
      <w:r>
        <w:t>expiration will be cleared.</w:t>
      </w:r>
    </w:p>
    <w:p w14:paraId="1BE8F2AC" w14:textId="76ACE3EB" w:rsidR="00794FE1" w:rsidRDefault="00794FE1" w:rsidP="00794FE1">
      <w:pPr>
        <w:ind w:left="720"/>
      </w:pPr>
    </w:p>
    <w:p w14:paraId="50F83CCD" w14:textId="77777777" w:rsidR="000C6F85" w:rsidRPr="001F4496" w:rsidRDefault="000C6F85" w:rsidP="000C6F85">
      <w:pPr>
        <w:pStyle w:val="Heading5"/>
        <w:ind w:left="1440"/>
        <w:rPr>
          <w:i/>
          <w:iCs/>
        </w:rPr>
      </w:pPr>
      <w:r>
        <w:rPr>
          <w:i/>
          <w:iCs/>
        </w:rPr>
        <w:t>doc (type: any JSON serializable)</w:t>
      </w:r>
    </w:p>
    <w:p w14:paraId="61B0A6B4" w14:textId="106C6AF7" w:rsidR="000C6F85" w:rsidRDefault="000C6F85" w:rsidP="000C6F85">
      <w:pPr>
        <w:ind w:left="1440"/>
      </w:pPr>
      <w:r>
        <w:t>This is the document content for the operation. This can be any JavaScript object that can be serialized to JSON (i.e., number, string, boolean, null, object and array).</w:t>
      </w:r>
    </w:p>
    <w:p w14:paraId="2A50445F" w14:textId="77777777" w:rsidR="000C6F85" w:rsidRDefault="000C6F85" w:rsidP="000C6F85">
      <w:pPr>
        <w:ind w:left="720"/>
      </w:pPr>
    </w:p>
    <w:p w14:paraId="42C015AE" w14:textId="77777777" w:rsidR="00C75DD4" w:rsidRDefault="00C75DD4" w:rsidP="00C75DD4">
      <w:pPr>
        <w:pStyle w:val="Heading5"/>
        <w:ind w:left="1440"/>
      </w:pPr>
      <w:r>
        <w:rPr>
          <w:i/>
          <w:iCs/>
        </w:rPr>
        <w:t>result –</w:t>
      </w:r>
      <w:r>
        <w:t xml:space="preserve"> the return value (type: Object)</w:t>
      </w:r>
    </w:p>
    <w:p w14:paraId="5E0C838F" w14:textId="77777777" w:rsidR="00C75DD4" w:rsidRDefault="00C75DD4" w:rsidP="00C75DD4">
      <w:pPr>
        <w:ind w:left="1440"/>
      </w:pPr>
      <w:r>
        <w:t>The return object indicates success/failure of the operation, and the metadata of the operation.</w:t>
      </w:r>
    </w:p>
    <w:p w14:paraId="211FEC81" w14:textId="77777777" w:rsidR="00C75DD4" w:rsidRDefault="00C75DD4" w:rsidP="00C75DD4">
      <w:pPr>
        <w:ind w:left="1440"/>
      </w:pPr>
    </w:p>
    <w:p w14:paraId="60C0C563" w14:textId="77777777" w:rsidR="00C75DD4" w:rsidRPr="001F4496" w:rsidRDefault="00C75DD4" w:rsidP="00C75DD4">
      <w:pPr>
        <w:pStyle w:val="Heading6"/>
        <w:ind w:left="2160"/>
        <w:rPr>
          <w:i/>
          <w:iCs/>
        </w:rPr>
      </w:pPr>
      <w:proofErr w:type="spellStart"/>
      <w:proofErr w:type="gramStart"/>
      <w:r>
        <w:rPr>
          <w:i/>
          <w:iCs/>
        </w:rPr>
        <w:t>result.success</w:t>
      </w:r>
      <w:proofErr w:type="spellEnd"/>
      <w:proofErr w:type="gramEnd"/>
      <w:r>
        <w:rPr>
          <w:i/>
          <w:iCs/>
        </w:rPr>
        <w:t xml:space="preserve"> (type: boolean)</w:t>
      </w:r>
    </w:p>
    <w:p w14:paraId="5E614D77" w14:textId="77777777" w:rsidR="00C75DD4" w:rsidRDefault="00C75DD4" w:rsidP="00C75DD4">
      <w:pPr>
        <w:ind w:left="2160"/>
      </w:pPr>
      <w:r>
        <w:t>This field indicates if the operation was successful or not. It is always present in the return object.</w:t>
      </w:r>
    </w:p>
    <w:p w14:paraId="55E5BAA7" w14:textId="77777777" w:rsidR="00C75DD4" w:rsidRDefault="00C75DD4" w:rsidP="00C75DD4">
      <w:pPr>
        <w:ind w:left="1440"/>
      </w:pPr>
    </w:p>
    <w:p w14:paraId="69366C23" w14:textId="77777777" w:rsidR="00C75DD4" w:rsidRPr="001F4496" w:rsidRDefault="00C75DD4" w:rsidP="00C75DD4">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67DF61E4" w14:textId="0DA419DF" w:rsidR="00C75DD4" w:rsidRDefault="00C75DD4" w:rsidP="00C75DD4">
      <w:pPr>
        <w:ind w:left="2160"/>
      </w:pPr>
      <w:r>
        <w:t>This field is present only if the operation succeeded. It contains metadata about the object that was inserted</w:t>
      </w:r>
      <w:r w:rsidR="00497866">
        <w:t xml:space="preserve"> or updated</w:t>
      </w:r>
      <w:r>
        <w:t>.</w:t>
      </w:r>
    </w:p>
    <w:p w14:paraId="7FBB463C" w14:textId="77777777" w:rsidR="00C75DD4" w:rsidRPr="0069576F" w:rsidRDefault="00C75DD4" w:rsidP="00C75DD4">
      <w:pPr>
        <w:ind w:left="1440"/>
      </w:pPr>
    </w:p>
    <w:p w14:paraId="4E8266E7" w14:textId="77777777" w:rsidR="00C75DD4" w:rsidRPr="001F4496" w:rsidRDefault="00C75DD4" w:rsidP="00C75DD4">
      <w:pPr>
        <w:pStyle w:val="Heading6"/>
        <w:ind w:left="2880"/>
        <w:rPr>
          <w:i/>
          <w:iCs/>
        </w:rPr>
      </w:pPr>
      <w:r>
        <w:rPr>
          <w:i/>
          <w:iCs/>
        </w:rPr>
        <w:t>result.meta</w:t>
      </w:r>
      <w:r w:rsidRPr="001F4496">
        <w:rPr>
          <w:i/>
          <w:iCs/>
        </w:rPr>
        <w:t>.id</w:t>
      </w:r>
      <w:r>
        <w:rPr>
          <w:i/>
          <w:iCs/>
        </w:rPr>
        <w:t xml:space="preserve"> (type: string)</w:t>
      </w:r>
    </w:p>
    <w:p w14:paraId="7BB2968A" w14:textId="4FCD256E" w:rsidR="00C75DD4" w:rsidRPr="002750C8" w:rsidRDefault="00C75DD4" w:rsidP="00C75DD4">
      <w:pPr>
        <w:ind w:left="2880"/>
      </w:pPr>
      <w:r>
        <w:t xml:space="preserve">The key of the document that was inserted </w:t>
      </w:r>
      <w:r w:rsidR="00497866">
        <w:t xml:space="preserve">or updated </w:t>
      </w:r>
      <w:r>
        <w:t>by this operation.</w:t>
      </w:r>
    </w:p>
    <w:p w14:paraId="0D46182F" w14:textId="77777777" w:rsidR="00C75DD4" w:rsidRDefault="00C75DD4" w:rsidP="00C75DD4">
      <w:pPr>
        <w:ind w:left="1440"/>
      </w:pPr>
    </w:p>
    <w:p w14:paraId="551A73DA" w14:textId="77777777" w:rsidR="00C75DD4" w:rsidRPr="001F4496" w:rsidRDefault="00C75DD4" w:rsidP="00C75DD4">
      <w:pPr>
        <w:pStyle w:val="Heading6"/>
        <w:ind w:left="2880"/>
        <w:rPr>
          <w:i/>
          <w:iCs/>
        </w:rPr>
      </w:pPr>
      <w:proofErr w:type="spellStart"/>
      <w:r>
        <w:rPr>
          <w:i/>
          <w:iCs/>
        </w:rPr>
        <w:lastRenderedPageBreak/>
        <w:t>result.</w:t>
      </w:r>
      <w:r w:rsidRPr="001F4496">
        <w:rPr>
          <w:i/>
          <w:iCs/>
        </w:rPr>
        <w:t>meta.cas</w:t>
      </w:r>
      <w:proofErr w:type="spellEnd"/>
      <w:r>
        <w:rPr>
          <w:i/>
          <w:iCs/>
        </w:rPr>
        <w:t xml:space="preserve"> (type: string)</w:t>
      </w:r>
    </w:p>
    <w:p w14:paraId="72DB558C" w14:textId="7D7E5EA5" w:rsidR="00C75DD4" w:rsidRDefault="00C75DD4" w:rsidP="00C75DD4">
      <w:pPr>
        <w:ind w:left="2880"/>
      </w:pPr>
      <w:r>
        <w:t xml:space="preserve">The CAS value of the document that was created </w:t>
      </w:r>
      <w:r w:rsidR="006B0D01">
        <w:t xml:space="preserve">or updated </w:t>
      </w:r>
      <w:r>
        <w:t>by this operation.</w:t>
      </w:r>
    </w:p>
    <w:p w14:paraId="636DD684" w14:textId="77777777" w:rsidR="00C75DD4" w:rsidRDefault="00C75DD4" w:rsidP="00C75DD4">
      <w:pPr>
        <w:ind w:left="2880"/>
      </w:pPr>
    </w:p>
    <w:p w14:paraId="07CB6D22" w14:textId="7153E1CC" w:rsidR="00C75DD4" w:rsidRPr="001F4496" w:rsidRDefault="00C75DD4" w:rsidP="00C75DD4">
      <w:pPr>
        <w:pStyle w:val="Heading6"/>
        <w:ind w:left="2880"/>
        <w:rPr>
          <w:i/>
          <w:iCs/>
        </w:rPr>
      </w:pPr>
      <w:proofErr w:type="spellStart"/>
      <w:proofErr w:type="gramStart"/>
      <w:r>
        <w:rPr>
          <w:i/>
          <w:iCs/>
        </w:rPr>
        <w:t>result.meta</w:t>
      </w:r>
      <w:proofErr w:type="gramEnd"/>
      <w:r w:rsidRPr="001F4496">
        <w:rPr>
          <w:i/>
          <w:iCs/>
        </w:rPr>
        <w:t>.</w:t>
      </w:r>
      <w:r>
        <w:rPr>
          <w:i/>
          <w:iCs/>
        </w:rPr>
        <w:t>expir</w:t>
      </w:r>
      <w:r w:rsidR="00615891">
        <w:rPr>
          <w:i/>
          <w:iCs/>
        </w:rPr>
        <w:t>y_date</w:t>
      </w:r>
      <w:proofErr w:type="spellEnd"/>
      <w:r>
        <w:rPr>
          <w:i/>
          <w:iCs/>
        </w:rPr>
        <w:t xml:space="preserve"> (type: Date)</w:t>
      </w:r>
    </w:p>
    <w:p w14:paraId="22266966" w14:textId="77777777" w:rsidR="00C75DD4" w:rsidRPr="00B75D35" w:rsidRDefault="00C75DD4" w:rsidP="00C75DD4">
      <w:pPr>
        <w:ind w:left="2880"/>
      </w:pPr>
      <w:r>
        <w:t>The expiration field of the document, if one was set. If no expiration is set on the document, this field will be absent.</w:t>
      </w:r>
    </w:p>
    <w:p w14:paraId="36A642CD" w14:textId="77777777" w:rsidR="00C75DD4" w:rsidRDefault="00C75DD4" w:rsidP="00C75DD4">
      <w:pPr>
        <w:ind w:left="720"/>
      </w:pPr>
    </w:p>
    <w:p w14:paraId="235D76A9" w14:textId="77777777" w:rsidR="00C75DD4" w:rsidRPr="001F4496" w:rsidRDefault="00C75DD4" w:rsidP="00C75DD4">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539DF01C" w14:textId="71A8175E" w:rsidR="00C75DD4" w:rsidRDefault="00C75DD4" w:rsidP="00C75DD4">
      <w:pPr>
        <w:ind w:left="2160"/>
      </w:pPr>
      <w:r>
        <w:t xml:space="preserve">This field is </w:t>
      </w:r>
      <w:del w:id="92" w:author="Sriram Melkote" w:date="2020-06-25T17:43:00Z">
        <w:r w:rsidDel="00172176">
          <w:delText>populated</w:delText>
        </w:r>
      </w:del>
      <w:ins w:id="93"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6D113D48" w14:textId="77777777" w:rsidR="00C75DD4" w:rsidRDefault="00C75DD4" w:rsidP="00C75DD4">
      <w:pPr>
        <w:ind w:left="2160"/>
      </w:pPr>
    </w:p>
    <w:p w14:paraId="79549D39" w14:textId="34A12E74" w:rsidR="00497866" w:rsidRPr="001F4496" w:rsidDel="00426800" w:rsidRDefault="00497866" w:rsidP="00497866">
      <w:pPr>
        <w:pStyle w:val="Heading6"/>
        <w:ind w:left="2880"/>
        <w:rPr>
          <w:del w:id="94" w:author="Sriram Melkote [2]" w:date="2020-06-29T22:11:00Z"/>
          <w:i/>
          <w:iCs/>
        </w:rPr>
      </w:pPr>
      <w:del w:id="95" w:author="Sriram Melkote [2]" w:date="2020-06-29T22:11:00Z">
        <w:r w:rsidDel="00426800">
          <w:rPr>
            <w:i/>
            <w:iCs/>
          </w:rPr>
          <w:delText>result.error.cas_mismatch (type: boolean)</w:delText>
        </w:r>
      </w:del>
    </w:p>
    <w:p w14:paraId="3E208C6B" w14:textId="75CA6A4F" w:rsidR="00497866" w:rsidRPr="002750C8" w:rsidDel="00426800" w:rsidRDefault="00497866" w:rsidP="00497866">
      <w:pPr>
        <w:ind w:left="2880"/>
        <w:rPr>
          <w:del w:id="96" w:author="Sriram Melkote [2]" w:date="2020-06-29T22:11:00Z"/>
        </w:rPr>
      </w:pPr>
      <w:del w:id="97" w:author="Sriram Melkote [2]" w:date="2020-06-29T22:11:00Z">
        <w:r w:rsidDel="00426800">
          <w:delText>If present and set to true, this indicates that the operation failed because a CAS value was specified, and the CAS value on the object did not match the requested value.</w:delText>
        </w:r>
      </w:del>
    </w:p>
    <w:p w14:paraId="01B7B054" w14:textId="715D517B" w:rsidR="00497866" w:rsidDel="00426800" w:rsidRDefault="00497866" w:rsidP="00497866">
      <w:pPr>
        <w:ind w:left="1440"/>
        <w:rPr>
          <w:del w:id="98" w:author="Sriram Melkote [2]" w:date="2020-06-29T22:11:00Z"/>
        </w:rPr>
      </w:pPr>
    </w:p>
    <w:p w14:paraId="40F2F2FA" w14:textId="240BD465" w:rsidR="00C75DD4" w:rsidDel="00426800" w:rsidRDefault="00C75DD4" w:rsidP="00C75DD4">
      <w:pPr>
        <w:ind w:left="1440"/>
        <w:rPr>
          <w:del w:id="99" w:author="Sriram Melkote [2]" w:date="2020-06-29T22:11:00Z"/>
        </w:rPr>
      </w:pPr>
    </w:p>
    <w:p w14:paraId="43603950" w14:textId="77777777" w:rsidR="00C75DD4" w:rsidRPr="001F4496" w:rsidRDefault="00C75DD4" w:rsidP="00C75DD4">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5D837965" w14:textId="77777777" w:rsidR="00C75DD4" w:rsidRPr="002750C8" w:rsidRDefault="00C75DD4" w:rsidP="00C75DD4">
      <w:pPr>
        <w:ind w:left="2880"/>
      </w:pPr>
      <w:r>
        <w:t>If present, the code of the SDK error that triggered this operation to fail. This is typically an internal numeric code.</w:t>
      </w:r>
    </w:p>
    <w:p w14:paraId="17D4EE89" w14:textId="77777777" w:rsidR="00C75DD4" w:rsidRDefault="00C75DD4" w:rsidP="00C75DD4">
      <w:pPr>
        <w:ind w:left="2880"/>
      </w:pPr>
    </w:p>
    <w:p w14:paraId="5ECFC540" w14:textId="4B6F7B7F" w:rsidR="00C75DD4" w:rsidRPr="001F4496" w:rsidRDefault="00C75DD4" w:rsidP="00C75DD4">
      <w:pPr>
        <w:pStyle w:val="Heading6"/>
        <w:ind w:left="2880"/>
        <w:rPr>
          <w:i/>
          <w:iCs/>
        </w:rPr>
      </w:pPr>
      <w:r>
        <w:rPr>
          <w:i/>
          <w:iCs/>
        </w:rPr>
        <w:t>result.</w:t>
      </w:r>
      <w:r w:rsidR="000671A8">
        <w:rPr>
          <w:i/>
          <w:iCs/>
        </w:rPr>
        <w:t>error.name</w:t>
      </w:r>
      <w:r>
        <w:rPr>
          <w:i/>
          <w:iCs/>
        </w:rPr>
        <w:t xml:space="preserve"> (type: string)</w:t>
      </w:r>
    </w:p>
    <w:p w14:paraId="63CF0D07" w14:textId="299C9A52" w:rsidR="00C75DD4" w:rsidRDefault="00C75DD4" w:rsidP="00C75DD4">
      <w:pPr>
        <w:ind w:left="2880"/>
      </w:pPr>
      <w:r>
        <w:t xml:space="preserve">If present, the key is a </w:t>
      </w:r>
      <w:del w:id="100" w:author="Sriram Melkote [2]" w:date="2020-09-18T14:05:00Z">
        <w:r w:rsidDel="00453928">
          <w:delText xml:space="preserve">stable </w:delText>
        </w:r>
      </w:del>
      <w:r>
        <w:t>token indicating the error that SDK encountered that caused this operation to fail.</w:t>
      </w:r>
      <w:ins w:id="101" w:author="Sriram Melkote [2]" w:date="2020-09-18T17:27:00Z">
        <w:r w:rsidR="002E4772" w:rsidDel="002E4772">
          <w:t xml:space="preserve"> </w:t>
        </w:r>
      </w:ins>
      <w:del w:id="102" w:author="Sriram Melkote [2]" w:date="2020-09-18T17:27:00Z">
        <w:r w:rsidDel="002E4772">
          <w:delText xml:space="preserve"> </w:delText>
        </w:r>
      </w:del>
      <w:del w:id="103" w:author="Sriram Melkote [2]" w:date="2020-09-18T14:04:00Z">
        <w:r w:rsidDel="00D46B7B">
          <w:delText>Error keys are stable over multiple releases and may be safely compared.</w:delText>
        </w:r>
      </w:del>
    </w:p>
    <w:p w14:paraId="1933AB26" w14:textId="77777777" w:rsidR="00C75DD4" w:rsidRDefault="00C75DD4" w:rsidP="00C75DD4">
      <w:pPr>
        <w:ind w:left="720"/>
      </w:pPr>
    </w:p>
    <w:p w14:paraId="6E398FF7" w14:textId="7027004D" w:rsidR="00C75DD4" w:rsidRPr="001F4496" w:rsidRDefault="00C75DD4" w:rsidP="00C75DD4">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3154FBA8" w14:textId="77777777" w:rsidR="00C75DD4" w:rsidRDefault="00C75DD4" w:rsidP="00C75DD4">
      <w:pPr>
        <w:ind w:left="2880"/>
      </w:pPr>
      <w:r>
        <w:t>If present, a human readable description of the error that occurred. The description is for diagnostics and logging purposes only and may change over time. No programmatic logic should be tied to specific contents from this field.</w:t>
      </w:r>
    </w:p>
    <w:p w14:paraId="24471880" w14:textId="77777777" w:rsidR="00C75DD4" w:rsidRDefault="00C75DD4" w:rsidP="00C75DD4">
      <w:pPr>
        <w:ind w:left="720"/>
      </w:pPr>
    </w:p>
    <w:p w14:paraId="417479F5" w14:textId="77777777" w:rsidR="001E092E" w:rsidRDefault="001E092E" w:rsidP="001E092E">
      <w:pPr>
        <w:ind w:left="720"/>
      </w:pPr>
    </w:p>
    <w:p w14:paraId="2C77712A" w14:textId="336C0FAD" w:rsidR="001E092E" w:rsidRDefault="001E092E" w:rsidP="001E092E">
      <w:pPr>
        <w:pStyle w:val="Heading5"/>
        <w:ind w:left="1440"/>
      </w:pPr>
      <w:r>
        <w:t>exceptions</w:t>
      </w:r>
    </w:p>
    <w:p w14:paraId="53A22B73" w14:textId="0F69BF2F" w:rsidR="00436793" w:rsidRPr="00436793" w:rsidRDefault="00436793" w:rsidP="00436793">
      <w:pPr>
        <w:ind w:left="1440"/>
      </w:pPr>
      <w:r>
        <w:t>This API indicates errors via the error object in the return value. Exceptions are thrown only during system failure conditions.</w:t>
      </w:r>
    </w:p>
    <w:p w14:paraId="7D3D24D5" w14:textId="77777777" w:rsidR="001E092E" w:rsidRDefault="001E092E" w:rsidP="001E092E">
      <w:pPr>
        <w:ind w:left="720"/>
      </w:pPr>
    </w:p>
    <w:p w14:paraId="0F53C7B2" w14:textId="7474268C" w:rsidR="001E092E" w:rsidRDefault="001E092E" w:rsidP="001E092E">
      <w:pPr>
        <w:rPr>
          <w:ins w:id="104" w:author="Sriram Melkote" w:date="2020-06-25T17:09:00Z"/>
        </w:rPr>
      </w:pPr>
    </w:p>
    <w:p w14:paraId="13CCE057" w14:textId="00917586" w:rsidR="00A04220" w:rsidRDefault="00A04220" w:rsidP="00A04220">
      <w:pPr>
        <w:pStyle w:val="Heading4"/>
        <w:ind w:left="720"/>
        <w:rPr>
          <w:ins w:id="105" w:author="Sriram Melkote" w:date="2020-06-25T17:09:00Z"/>
          <w:i w:val="0"/>
          <w:iCs w:val="0"/>
        </w:rPr>
      </w:pPr>
      <w:ins w:id="106" w:author="Sriram Melkote" w:date="2020-06-25T17:09:00Z">
        <w:r w:rsidRPr="00AA1366">
          <w:rPr>
            <w:i w:val="0"/>
            <w:iCs w:val="0"/>
          </w:rPr>
          <w:t xml:space="preserve">Advanced </w:t>
        </w:r>
      </w:ins>
      <w:ins w:id="107" w:author="Sriram Melkote" w:date="2020-06-25T17:14:00Z">
        <w:r w:rsidR="002538B1">
          <w:rPr>
            <w:i w:val="0"/>
            <w:iCs w:val="0"/>
          </w:rPr>
          <w:t>REPLACE</w:t>
        </w:r>
      </w:ins>
      <w:ins w:id="108" w:author="Sriram Melkote" w:date="2020-06-25T17:09:00Z">
        <w:r w:rsidRPr="00AA1366">
          <w:rPr>
            <w:i w:val="0"/>
            <w:iCs w:val="0"/>
          </w:rPr>
          <w:t>:</w:t>
        </w:r>
      </w:ins>
    </w:p>
    <w:p w14:paraId="35C729BF" w14:textId="53389353" w:rsidR="00A04220" w:rsidRPr="000900C5" w:rsidRDefault="00A04220" w:rsidP="00A04220">
      <w:pPr>
        <w:pStyle w:val="Heading4"/>
        <w:ind w:left="720"/>
        <w:rPr>
          <w:ins w:id="109" w:author="Sriram Melkote" w:date="2020-06-25T17:09:00Z"/>
          <w:b/>
          <w:bCs/>
        </w:rPr>
      </w:pPr>
      <w:ins w:id="110" w:author="Sriram Melkote" w:date="2020-06-25T17:09:00Z">
        <w:r w:rsidRPr="000900C5">
          <w:rPr>
            <w:b/>
            <w:bCs/>
          </w:rPr>
          <w:t xml:space="preserve">result = </w:t>
        </w:r>
        <w:proofErr w:type="spellStart"/>
        <w:proofErr w:type="gramStart"/>
        <w:r w:rsidRPr="000900C5">
          <w:rPr>
            <w:b/>
            <w:bCs/>
          </w:rPr>
          <w:t>couchbase.</w:t>
        </w:r>
        <w:r>
          <w:rPr>
            <w:b/>
            <w:bCs/>
          </w:rPr>
          <w:t>replace</w:t>
        </w:r>
        <w:proofErr w:type="spellEnd"/>
        <w:proofErr w:type="gramEnd"/>
        <w:r w:rsidRPr="000900C5">
          <w:rPr>
            <w:b/>
            <w:bCs/>
          </w:rPr>
          <w:t>(binding, meta, doc)</w:t>
        </w:r>
      </w:ins>
    </w:p>
    <w:p w14:paraId="34994A72" w14:textId="77777777" w:rsidR="00A04220" w:rsidRDefault="00A04220" w:rsidP="00A04220">
      <w:pPr>
        <w:ind w:left="720"/>
        <w:rPr>
          <w:ins w:id="111" w:author="Sriram Melkote" w:date="2020-06-25T17:09:00Z"/>
        </w:rPr>
      </w:pPr>
    </w:p>
    <w:p w14:paraId="77C9CAE2" w14:textId="70AD7582" w:rsidR="00A04220" w:rsidRDefault="00A04220" w:rsidP="00A04220">
      <w:pPr>
        <w:ind w:left="720"/>
        <w:rPr>
          <w:ins w:id="112" w:author="Sriram Melkote" w:date="2020-06-25T17:09:00Z"/>
        </w:rPr>
      </w:pPr>
      <w:ins w:id="113" w:author="Sriram Melkote" w:date="2020-06-25T17:09:00Z">
        <w:r>
          <w:t xml:space="preserve">This operation replaces an existing document in the bucket. </w:t>
        </w:r>
      </w:ins>
      <w:ins w:id="114" w:author="Sriram Melkote" w:date="2020-06-25T17:22:00Z">
        <w:r w:rsidR="003D3E73">
          <w:t>This operation will fail if the document with the specified key does not exist.</w:t>
        </w:r>
      </w:ins>
      <w:ins w:id="115" w:author="Sriram Melkote" w:date="2020-06-25T17:09:00Z">
        <w:r>
          <w:t xml:space="preserve"> Th</w:t>
        </w:r>
      </w:ins>
      <w:ins w:id="116" w:author="Sriram Melkote" w:date="2020-06-25T17:38:00Z">
        <w:r w:rsidR="00B34A2B">
          <w:t>is</w:t>
        </w:r>
      </w:ins>
      <w:ins w:id="117" w:author="Sriram Melkote" w:date="2020-06-25T17:09:00Z">
        <w:r>
          <w:t xml:space="preserve"> operation allows specifying CAS value that must be matched as a pre-condition before proceeding with the operation. It also allows specifying an expiration time to be set on the document.</w:t>
        </w:r>
      </w:ins>
    </w:p>
    <w:p w14:paraId="13792748" w14:textId="77777777" w:rsidR="00A04220" w:rsidRDefault="00A04220" w:rsidP="00A04220">
      <w:pPr>
        <w:ind w:left="720"/>
        <w:rPr>
          <w:ins w:id="118" w:author="Sriram Melkote" w:date="2020-06-25T17:09:00Z"/>
        </w:rPr>
      </w:pPr>
    </w:p>
    <w:p w14:paraId="29E4AD47" w14:textId="77777777" w:rsidR="00A04220" w:rsidRDefault="00A04220" w:rsidP="00A04220">
      <w:pPr>
        <w:pStyle w:val="Heading5"/>
        <w:ind w:left="1440"/>
        <w:rPr>
          <w:ins w:id="119" w:author="Sriram Melkote" w:date="2020-06-25T17:09:00Z"/>
        </w:rPr>
      </w:pPr>
      <w:ins w:id="120" w:author="Sriram Melkote" w:date="2020-06-25T17:09:00Z">
        <w:r>
          <w:lastRenderedPageBreak/>
          <w:t>binding</w:t>
        </w:r>
      </w:ins>
    </w:p>
    <w:p w14:paraId="44D85881" w14:textId="77777777" w:rsidR="00A04220" w:rsidRDefault="00A04220" w:rsidP="00A04220">
      <w:pPr>
        <w:ind w:left="1440"/>
        <w:rPr>
          <w:ins w:id="121" w:author="Sriram Melkote" w:date="2020-06-25T17:09:00Z"/>
        </w:rPr>
      </w:pPr>
      <w:ins w:id="122" w:author="Sriram Melkote" w:date="2020-06-25T17:09:00Z">
        <w:r>
          <w:t xml:space="preserve">The name of the binding that references the target bucket. The binding must have access level of </w:t>
        </w:r>
        <w:r w:rsidRPr="00C83C02">
          <w:rPr>
            <w:i/>
            <w:iCs/>
          </w:rPr>
          <w:t>“read/write”</w:t>
        </w:r>
        <w:r>
          <w:t>.</w:t>
        </w:r>
      </w:ins>
    </w:p>
    <w:p w14:paraId="3AC8334A" w14:textId="77777777" w:rsidR="00A04220" w:rsidRDefault="00A04220" w:rsidP="00A04220">
      <w:pPr>
        <w:ind w:left="1440"/>
        <w:rPr>
          <w:ins w:id="123" w:author="Sriram Melkote" w:date="2020-06-25T17:09:00Z"/>
        </w:rPr>
      </w:pPr>
    </w:p>
    <w:p w14:paraId="2D648356" w14:textId="77777777" w:rsidR="00A04220" w:rsidRDefault="00A04220" w:rsidP="00A04220">
      <w:pPr>
        <w:pStyle w:val="Heading5"/>
        <w:ind w:left="1440"/>
        <w:rPr>
          <w:ins w:id="124" w:author="Sriram Melkote" w:date="2020-06-25T17:09:00Z"/>
        </w:rPr>
      </w:pPr>
      <w:ins w:id="125" w:author="Sriram Melkote" w:date="2020-06-25T17:09:00Z">
        <w:r>
          <w:t>meta (type: Object)</w:t>
        </w:r>
      </w:ins>
    </w:p>
    <w:p w14:paraId="040F51D6" w14:textId="77777777" w:rsidR="00A04220" w:rsidRDefault="00A04220" w:rsidP="00A04220">
      <w:pPr>
        <w:ind w:left="1440"/>
        <w:rPr>
          <w:ins w:id="126" w:author="Sriram Melkote" w:date="2020-06-25T17:09:00Z"/>
        </w:rPr>
      </w:pPr>
      <w:ins w:id="127" w:author="Sriram Melkote" w:date="2020-06-25T17:09:00Z">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ins>
    </w:p>
    <w:p w14:paraId="5AC33F2E" w14:textId="77777777" w:rsidR="00A04220" w:rsidRDefault="00A04220" w:rsidP="00A04220">
      <w:pPr>
        <w:rPr>
          <w:ins w:id="128" w:author="Sriram Melkote" w:date="2020-06-25T17:09:00Z"/>
        </w:rPr>
      </w:pPr>
    </w:p>
    <w:p w14:paraId="0F5BA9A5" w14:textId="77777777" w:rsidR="00A04220" w:rsidRPr="001F4496" w:rsidRDefault="00A04220" w:rsidP="00A04220">
      <w:pPr>
        <w:pStyle w:val="Heading6"/>
        <w:ind w:left="2160"/>
        <w:rPr>
          <w:ins w:id="129" w:author="Sriram Melkote" w:date="2020-06-25T17:09:00Z"/>
          <w:i/>
          <w:iCs/>
        </w:rPr>
      </w:pPr>
      <w:ins w:id="130" w:author="Sriram Melkote" w:date="2020-06-25T17:09:00Z">
        <w:r w:rsidRPr="001F4496">
          <w:rPr>
            <w:i/>
            <w:iCs/>
          </w:rPr>
          <w:t>meta.id</w:t>
        </w:r>
        <w:r>
          <w:rPr>
            <w:i/>
            <w:iCs/>
          </w:rPr>
          <w:t xml:space="preserve"> (type: string)</w:t>
        </w:r>
      </w:ins>
    </w:p>
    <w:p w14:paraId="4A87E1ED" w14:textId="45C67B38" w:rsidR="00A04220" w:rsidRPr="006A68B0" w:rsidRDefault="00A04220" w:rsidP="00A04220">
      <w:pPr>
        <w:ind w:left="2160"/>
        <w:rPr>
          <w:ins w:id="131" w:author="Sriram Melkote" w:date="2020-06-25T17:09:00Z"/>
        </w:rPr>
      </w:pPr>
      <w:ins w:id="132" w:author="Sriram Melkote" w:date="2020-06-25T17:09:00Z">
        <w:r>
          <w:t xml:space="preserve">The key of the document to be used for the operation. This is a mandatory parameter and must be of JavaScript </w:t>
        </w:r>
        <w:r w:rsidRPr="00B75D35">
          <w:rPr>
            <w:i/>
            <w:iCs/>
          </w:rPr>
          <w:t>string</w:t>
        </w:r>
        <w:r>
          <w:t xml:space="preserve"> type.</w:t>
        </w:r>
      </w:ins>
      <w:ins w:id="133" w:author="Sriram Melkote" w:date="2020-06-25T17:39:00Z">
        <w:r w:rsidR="006A68B0">
          <w:t xml:space="preserve"> If the specified key is not present in the bucket</w:t>
        </w:r>
      </w:ins>
      <w:ins w:id="134" w:author="Sriram Melkote" w:date="2020-06-25T17:40:00Z">
        <w:r w:rsidR="006A68B0">
          <w:t xml:space="preserve">, the operation fails and </w:t>
        </w:r>
        <w:r w:rsidR="006A68B0">
          <w:rPr>
            <w:i/>
            <w:iCs/>
          </w:rPr>
          <w:t xml:space="preserve">key_not_found </w:t>
        </w:r>
        <w:r w:rsidR="006A68B0">
          <w:t>will be set in the error object.</w:t>
        </w:r>
      </w:ins>
    </w:p>
    <w:p w14:paraId="59F329C5" w14:textId="77777777" w:rsidR="00A04220" w:rsidRDefault="00A04220" w:rsidP="00A04220">
      <w:pPr>
        <w:ind w:left="720"/>
        <w:rPr>
          <w:ins w:id="135" w:author="Sriram Melkote" w:date="2020-06-25T17:09:00Z"/>
        </w:rPr>
      </w:pPr>
    </w:p>
    <w:p w14:paraId="60966140" w14:textId="77777777" w:rsidR="00A04220" w:rsidRPr="001F4496" w:rsidRDefault="00A04220" w:rsidP="00A04220">
      <w:pPr>
        <w:pStyle w:val="Heading6"/>
        <w:ind w:left="2160"/>
        <w:rPr>
          <w:ins w:id="136" w:author="Sriram Melkote" w:date="2020-06-25T17:09:00Z"/>
          <w:i/>
          <w:iCs/>
        </w:rPr>
      </w:pPr>
      <w:ins w:id="137" w:author="Sriram Melkote" w:date="2020-06-25T17:09:00Z">
        <w:r w:rsidRPr="001F4496">
          <w:rPr>
            <w:i/>
            <w:iCs/>
          </w:rPr>
          <w:t>meta.cas</w:t>
        </w:r>
        <w:r>
          <w:rPr>
            <w:i/>
            <w:iCs/>
          </w:rPr>
          <w:t xml:space="preserve"> (type: string)</w:t>
        </w:r>
      </w:ins>
    </w:p>
    <w:p w14:paraId="041DC9AB" w14:textId="00FAAC87" w:rsidR="00A04220" w:rsidRPr="00B75D35" w:rsidRDefault="00A04220" w:rsidP="00A04220">
      <w:pPr>
        <w:ind w:left="2160"/>
        <w:rPr>
          <w:ins w:id="138" w:author="Sriram Melkote" w:date="2020-06-25T17:09:00Z"/>
        </w:rPr>
      </w:pPr>
      <w:ins w:id="139" w:author="Sriram Melkote" w:date="2020-06-25T17:09:00Z">
        <w:r>
          <w:t xml:space="preserve">This is an optional parameter that specifies the CAS value to be used as a pre-condition for the operation. If the document’s CAS value does not match the CAS value specified here, the operation will fail, setting the parameter </w:t>
        </w:r>
        <w:proofErr w:type="spellStart"/>
        <w:r>
          <w:rPr>
            <w:i/>
            <w:iCs/>
          </w:rPr>
          <w:t>cas_mismatch</w:t>
        </w:r>
        <w:proofErr w:type="spellEnd"/>
        <w:r>
          <w:t xml:space="preserve"> to </w:t>
        </w:r>
        <w:r w:rsidRPr="00B75D35">
          <w:rPr>
            <w:i/>
            <w:iCs/>
          </w:rPr>
          <w:t>true</w:t>
        </w:r>
        <w:r>
          <w:t xml:space="preserve"> in the error object of the </w:t>
        </w:r>
      </w:ins>
      <w:ins w:id="140" w:author="Sriram Melkote" w:date="2020-06-25T18:06:00Z">
        <w:r w:rsidR="002D0302">
          <w:t>return</w:t>
        </w:r>
      </w:ins>
      <w:ins w:id="141" w:author="Sriram Melkote" w:date="2020-06-25T17:09:00Z">
        <w:r>
          <w:t xml:space="preserve"> object.</w:t>
        </w:r>
      </w:ins>
    </w:p>
    <w:p w14:paraId="05CE4A70" w14:textId="77777777" w:rsidR="00A04220" w:rsidRDefault="00A04220" w:rsidP="00A04220">
      <w:pPr>
        <w:pStyle w:val="Heading6"/>
        <w:ind w:left="2160"/>
        <w:rPr>
          <w:ins w:id="142" w:author="Sriram Melkote" w:date="2020-06-25T17:09:00Z"/>
          <w:i/>
          <w:iCs/>
        </w:rPr>
      </w:pPr>
    </w:p>
    <w:p w14:paraId="560A6FB2" w14:textId="77777777" w:rsidR="00A04220" w:rsidRPr="001F4496" w:rsidRDefault="00A04220" w:rsidP="00A04220">
      <w:pPr>
        <w:pStyle w:val="Heading6"/>
        <w:ind w:left="2160"/>
        <w:rPr>
          <w:ins w:id="143" w:author="Sriram Melkote" w:date="2020-06-25T17:09:00Z"/>
          <w:i/>
          <w:iCs/>
        </w:rPr>
      </w:pPr>
      <w:proofErr w:type="gramStart"/>
      <w:ins w:id="144" w:author="Sriram Melkote" w:date="2020-06-25T17:09:00Z">
        <w:r w:rsidRPr="001F4496">
          <w:rPr>
            <w:i/>
            <w:iCs/>
          </w:rPr>
          <w:t>meta.</w:t>
        </w:r>
        <w:r>
          <w:rPr>
            <w:i/>
            <w:iCs/>
          </w:rPr>
          <w:t>expiry</w:t>
        </w:r>
        <w:proofErr w:type="gramEnd"/>
        <w:r>
          <w:rPr>
            <w:i/>
            <w:iCs/>
          </w:rPr>
          <w:t>_date (type: Date)</w:t>
        </w:r>
      </w:ins>
    </w:p>
    <w:p w14:paraId="696BE4AA" w14:textId="1B684B79" w:rsidR="00A04220" w:rsidRPr="002750C8" w:rsidRDefault="00A04220" w:rsidP="00A04220">
      <w:pPr>
        <w:ind w:left="2160"/>
        <w:rPr>
          <w:ins w:id="145" w:author="Sriram Melkote" w:date="2020-06-25T17:09:00Z"/>
        </w:rPr>
      </w:pPr>
      <w:ins w:id="146" w:author="Sriram Melkote" w:date="2020-06-25T17:09:00Z">
        <w:r>
          <w:t xml:space="preserve">This is an optional parameter. If specified, it must be of JavaScript </w:t>
        </w:r>
        <w:r>
          <w:rPr>
            <w:i/>
            <w:iCs/>
          </w:rPr>
          <w:t xml:space="preserve">Date </w:t>
        </w:r>
        <w:r>
          <w:t>object type. The document updated by this operation will be marked to expire at the specified time. If no expiration is provided, and if the document had a prior expiration set, the prior expiration will be cleared.</w:t>
        </w:r>
      </w:ins>
    </w:p>
    <w:p w14:paraId="6B304843" w14:textId="77777777" w:rsidR="00A04220" w:rsidRDefault="00A04220" w:rsidP="00A04220">
      <w:pPr>
        <w:ind w:left="720"/>
        <w:rPr>
          <w:ins w:id="147" w:author="Sriram Melkote" w:date="2020-06-25T17:09:00Z"/>
        </w:rPr>
      </w:pPr>
    </w:p>
    <w:p w14:paraId="365131DE" w14:textId="77777777" w:rsidR="00A04220" w:rsidRPr="001F4496" w:rsidRDefault="00A04220" w:rsidP="00A04220">
      <w:pPr>
        <w:pStyle w:val="Heading5"/>
        <w:ind w:left="1440"/>
        <w:rPr>
          <w:ins w:id="148" w:author="Sriram Melkote" w:date="2020-06-25T17:09:00Z"/>
          <w:i/>
          <w:iCs/>
        </w:rPr>
      </w:pPr>
      <w:ins w:id="149" w:author="Sriram Melkote" w:date="2020-06-25T17:09:00Z">
        <w:r>
          <w:rPr>
            <w:i/>
            <w:iCs/>
          </w:rPr>
          <w:t>doc (type: any JSON serializable)</w:t>
        </w:r>
      </w:ins>
    </w:p>
    <w:p w14:paraId="63F2F17B" w14:textId="77777777" w:rsidR="00A04220" w:rsidRDefault="00A04220" w:rsidP="00A04220">
      <w:pPr>
        <w:ind w:left="1440"/>
        <w:rPr>
          <w:ins w:id="150" w:author="Sriram Melkote" w:date="2020-06-25T17:09:00Z"/>
        </w:rPr>
      </w:pPr>
      <w:ins w:id="151" w:author="Sriram Melkote" w:date="2020-06-25T17:09:00Z">
        <w:r>
          <w:t>This is the document content for the operation. This can be any JavaScript object that can be serialized to JSON (i.e., number, string, boolean, null, object and array).</w:t>
        </w:r>
      </w:ins>
    </w:p>
    <w:p w14:paraId="7A26E1BC" w14:textId="77777777" w:rsidR="00A04220" w:rsidRDefault="00A04220" w:rsidP="00A04220">
      <w:pPr>
        <w:ind w:left="720"/>
        <w:rPr>
          <w:ins w:id="152" w:author="Sriram Melkote" w:date="2020-06-25T17:09:00Z"/>
        </w:rPr>
      </w:pPr>
    </w:p>
    <w:p w14:paraId="40AED246" w14:textId="77777777" w:rsidR="00A04220" w:rsidRDefault="00A04220" w:rsidP="00A04220">
      <w:pPr>
        <w:pStyle w:val="Heading5"/>
        <w:ind w:left="1440"/>
        <w:rPr>
          <w:ins w:id="153" w:author="Sriram Melkote" w:date="2020-06-25T17:09:00Z"/>
        </w:rPr>
      </w:pPr>
      <w:ins w:id="154" w:author="Sriram Melkote" w:date="2020-06-25T17:09:00Z">
        <w:r>
          <w:rPr>
            <w:i/>
            <w:iCs/>
          </w:rPr>
          <w:t>result –</w:t>
        </w:r>
        <w:r>
          <w:t xml:space="preserve"> the return value (type: Object)</w:t>
        </w:r>
      </w:ins>
    </w:p>
    <w:p w14:paraId="0DC58D57" w14:textId="77777777" w:rsidR="00A04220" w:rsidRDefault="00A04220" w:rsidP="00A04220">
      <w:pPr>
        <w:ind w:left="1440"/>
        <w:rPr>
          <w:ins w:id="155" w:author="Sriram Melkote" w:date="2020-06-25T17:09:00Z"/>
        </w:rPr>
      </w:pPr>
      <w:ins w:id="156" w:author="Sriram Melkote" w:date="2020-06-25T17:09:00Z">
        <w:r>
          <w:t>The return object indicates success/failure of the operation, and the metadata of the operation.</w:t>
        </w:r>
      </w:ins>
    </w:p>
    <w:p w14:paraId="6ECC0823" w14:textId="77777777" w:rsidR="00A04220" w:rsidRDefault="00A04220" w:rsidP="00A04220">
      <w:pPr>
        <w:ind w:left="1440"/>
        <w:rPr>
          <w:ins w:id="157" w:author="Sriram Melkote" w:date="2020-06-25T17:09:00Z"/>
        </w:rPr>
      </w:pPr>
    </w:p>
    <w:p w14:paraId="24611623" w14:textId="77777777" w:rsidR="00A04220" w:rsidRPr="001F4496" w:rsidRDefault="00A04220" w:rsidP="00A04220">
      <w:pPr>
        <w:pStyle w:val="Heading6"/>
        <w:ind w:left="2160"/>
        <w:rPr>
          <w:ins w:id="158" w:author="Sriram Melkote" w:date="2020-06-25T17:09:00Z"/>
          <w:i/>
          <w:iCs/>
        </w:rPr>
      </w:pPr>
      <w:proofErr w:type="spellStart"/>
      <w:proofErr w:type="gramStart"/>
      <w:ins w:id="159" w:author="Sriram Melkote" w:date="2020-06-25T17:09:00Z">
        <w:r>
          <w:rPr>
            <w:i/>
            <w:iCs/>
          </w:rPr>
          <w:t>result.success</w:t>
        </w:r>
        <w:proofErr w:type="spellEnd"/>
        <w:proofErr w:type="gramEnd"/>
        <w:r>
          <w:rPr>
            <w:i/>
            <w:iCs/>
          </w:rPr>
          <w:t xml:space="preserve"> (type: boolean)</w:t>
        </w:r>
      </w:ins>
    </w:p>
    <w:p w14:paraId="3B9AF416" w14:textId="77777777" w:rsidR="00A04220" w:rsidRDefault="00A04220" w:rsidP="00A04220">
      <w:pPr>
        <w:ind w:left="2160"/>
        <w:rPr>
          <w:ins w:id="160" w:author="Sriram Melkote" w:date="2020-06-25T17:09:00Z"/>
        </w:rPr>
      </w:pPr>
      <w:ins w:id="161" w:author="Sriram Melkote" w:date="2020-06-25T17:09:00Z">
        <w:r>
          <w:t>This field indicates if the operation was successful or not. It is always present in the return object.</w:t>
        </w:r>
      </w:ins>
    </w:p>
    <w:p w14:paraId="4292D2BF" w14:textId="77777777" w:rsidR="00A04220" w:rsidRDefault="00A04220" w:rsidP="00A04220">
      <w:pPr>
        <w:ind w:left="1440"/>
        <w:rPr>
          <w:ins w:id="162" w:author="Sriram Melkote" w:date="2020-06-25T17:09:00Z"/>
        </w:rPr>
      </w:pPr>
    </w:p>
    <w:p w14:paraId="15ABD2AA" w14:textId="77777777" w:rsidR="00A04220" w:rsidRPr="001F4496" w:rsidRDefault="00A04220" w:rsidP="00A04220">
      <w:pPr>
        <w:pStyle w:val="Heading6"/>
        <w:ind w:left="2160"/>
        <w:rPr>
          <w:ins w:id="163" w:author="Sriram Melkote" w:date="2020-06-25T17:09:00Z"/>
          <w:i/>
          <w:iCs/>
        </w:rPr>
      </w:pPr>
      <w:proofErr w:type="spellStart"/>
      <w:proofErr w:type="gramStart"/>
      <w:ins w:id="164" w:author="Sriram Melkote" w:date="2020-06-25T17:09:00Z">
        <w:r>
          <w:rPr>
            <w:i/>
            <w:iCs/>
          </w:rPr>
          <w:t>result</w:t>
        </w:r>
        <w:r w:rsidRPr="001F4496">
          <w:rPr>
            <w:i/>
            <w:iCs/>
          </w:rPr>
          <w:t>.</w:t>
        </w:r>
        <w:r>
          <w:rPr>
            <w:i/>
            <w:iCs/>
          </w:rPr>
          <w:t>meta</w:t>
        </w:r>
        <w:proofErr w:type="spellEnd"/>
        <w:proofErr w:type="gramEnd"/>
        <w:r>
          <w:rPr>
            <w:i/>
            <w:iCs/>
          </w:rPr>
          <w:t xml:space="preserve"> (type: Object)</w:t>
        </w:r>
      </w:ins>
    </w:p>
    <w:p w14:paraId="7BBD7F19" w14:textId="53D3EE82" w:rsidR="00A04220" w:rsidRDefault="00A04220" w:rsidP="00A04220">
      <w:pPr>
        <w:ind w:left="2160"/>
        <w:rPr>
          <w:ins w:id="165" w:author="Sriram Melkote" w:date="2020-06-25T17:09:00Z"/>
        </w:rPr>
      </w:pPr>
      <w:ins w:id="166" w:author="Sriram Melkote" w:date="2020-06-25T17:09:00Z">
        <w:r>
          <w:t>This field is present only if the operation succeeded. It contains metadata about the object that was updated.</w:t>
        </w:r>
      </w:ins>
    </w:p>
    <w:p w14:paraId="2FC1DCE4" w14:textId="77777777" w:rsidR="00A04220" w:rsidRPr="0069576F" w:rsidRDefault="00A04220" w:rsidP="00A04220">
      <w:pPr>
        <w:ind w:left="1440"/>
        <w:rPr>
          <w:ins w:id="167" w:author="Sriram Melkote" w:date="2020-06-25T17:09:00Z"/>
        </w:rPr>
      </w:pPr>
    </w:p>
    <w:p w14:paraId="3B43E594" w14:textId="77777777" w:rsidR="00A04220" w:rsidRPr="001F4496" w:rsidRDefault="00A04220" w:rsidP="00A04220">
      <w:pPr>
        <w:pStyle w:val="Heading6"/>
        <w:ind w:left="2880"/>
        <w:rPr>
          <w:ins w:id="168" w:author="Sriram Melkote" w:date="2020-06-25T17:09:00Z"/>
          <w:i/>
          <w:iCs/>
        </w:rPr>
      </w:pPr>
      <w:ins w:id="169" w:author="Sriram Melkote" w:date="2020-06-25T17:09:00Z">
        <w:r>
          <w:rPr>
            <w:i/>
            <w:iCs/>
          </w:rPr>
          <w:t>result.meta</w:t>
        </w:r>
        <w:r w:rsidRPr="001F4496">
          <w:rPr>
            <w:i/>
            <w:iCs/>
          </w:rPr>
          <w:t>.id</w:t>
        </w:r>
        <w:r>
          <w:rPr>
            <w:i/>
            <w:iCs/>
          </w:rPr>
          <w:t xml:space="preserve"> (type: string)</w:t>
        </w:r>
      </w:ins>
    </w:p>
    <w:p w14:paraId="36CB34EF" w14:textId="1B51AAD1" w:rsidR="00A04220" w:rsidRPr="002750C8" w:rsidRDefault="00A04220" w:rsidP="00A04220">
      <w:pPr>
        <w:ind w:left="2880"/>
        <w:rPr>
          <w:ins w:id="170" w:author="Sriram Melkote" w:date="2020-06-25T17:09:00Z"/>
        </w:rPr>
      </w:pPr>
      <w:ins w:id="171" w:author="Sriram Melkote" w:date="2020-06-25T17:09:00Z">
        <w:r>
          <w:t>The key of the document that was updated by this operation.</w:t>
        </w:r>
      </w:ins>
    </w:p>
    <w:p w14:paraId="2CBA8A52" w14:textId="77777777" w:rsidR="00A04220" w:rsidRDefault="00A04220" w:rsidP="00A04220">
      <w:pPr>
        <w:ind w:left="1440"/>
        <w:rPr>
          <w:ins w:id="172" w:author="Sriram Melkote" w:date="2020-06-25T17:09:00Z"/>
        </w:rPr>
      </w:pPr>
    </w:p>
    <w:p w14:paraId="0B5928EF" w14:textId="77777777" w:rsidR="00A04220" w:rsidRPr="001F4496" w:rsidRDefault="00A04220" w:rsidP="00A04220">
      <w:pPr>
        <w:pStyle w:val="Heading6"/>
        <w:ind w:left="2880"/>
        <w:rPr>
          <w:ins w:id="173" w:author="Sriram Melkote" w:date="2020-06-25T17:09:00Z"/>
          <w:i/>
          <w:iCs/>
        </w:rPr>
      </w:pPr>
      <w:proofErr w:type="spellStart"/>
      <w:ins w:id="174" w:author="Sriram Melkote" w:date="2020-06-25T17:09:00Z">
        <w:r>
          <w:rPr>
            <w:i/>
            <w:iCs/>
          </w:rPr>
          <w:t>result.</w:t>
        </w:r>
        <w:r w:rsidRPr="001F4496">
          <w:rPr>
            <w:i/>
            <w:iCs/>
          </w:rPr>
          <w:t>meta.cas</w:t>
        </w:r>
        <w:proofErr w:type="spellEnd"/>
        <w:r>
          <w:rPr>
            <w:i/>
            <w:iCs/>
          </w:rPr>
          <w:t xml:space="preserve"> (type: string)</w:t>
        </w:r>
      </w:ins>
    </w:p>
    <w:p w14:paraId="768414B0" w14:textId="1D6037EA" w:rsidR="00A04220" w:rsidRDefault="00A04220" w:rsidP="00A04220">
      <w:pPr>
        <w:ind w:left="2880"/>
        <w:rPr>
          <w:ins w:id="175" w:author="Sriram Melkote" w:date="2020-06-25T17:09:00Z"/>
        </w:rPr>
      </w:pPr>
      <w:ins w:id="176" w:author="Sriram Melkote" w:date="2020-06-25T17:09:00Z">
        <w:r>
          <w:t>The CAS value of the document that was updated by this operation.</w:t>
        </w:r>
      </w:ins>
    </w:p>
    <w:p w14:paraId="441AA929" w14:textId="77777777" w:rsidR="00A04220" w:rsidRDefault="00A04220" w:rsidP="00A04220">
      <w:pPr>
        <w:ind w:left="2880"/>
        <w:rPr>
          <w:ins w:id="177" w:author="Sriram Melkote" w:date="2020-06-25T17:09:00Z"/>
        </w:rPr>
      </w:pPr>
    </w:p>
    <w:p w14:paraId="4DD8623C" w14:textId="77777777" w:rsidR="00A04220" w:rsidRPr="001F4496" w:rsidRDefault="00A04220" w:rsidP="00A04220">
      <w:pPr>
        <w:pStyle w:val="Heading6"/>
        <w:ind w:left="2880"/>
        <w:rPr>
          <w:ins w:id="178" w:author="Sriram Melkote" w:date="2020-06-25T17:09:00Z"/>
          <w:i/>
          <w:iCs/>
        </w:rPr>
      </w:pPr>
      <w:proofErr w:type="spellStart"/>
      <w:proofErr w:type="gramStart"/>
      <w:ins w:id="179" w:author="Sriram Melkote" w:date="2020-06-25T17:09:00Z">
        <w:r>
          <w:rPr>
            <w:i/>
            <w:iCs/>
          </w:rPr>
          <w:t>result.meta</w:t>
        </w:r>
        <w:proofErr w:type="gramEnd"/>
        <w:r w:rsidRPr="001F4496">
          <w:rPr>
            <w:i/>
            <w:iCs/>
          </w:rPr>
          <w:t>.</w:t>
        </w:r>
        <w:r>
          <w:rPr>
            <w:i/>
            <w:iCs/>
          </w:rPr>
          <w:t>expiry_date</w:t>
        </w:r>
        <w:proofErr w:type="spellEnd"/>
        <w:r>
          <w:rPr>
            <w:i/>
            <w:iCs/>
          </w:rPr>
          <w:t xml:space="preserve"> (type: Date)</w:t>
        </w:r>
      </w:ins>
    </w:p>
    <w:p w14:paraId="013D778F" w14:textId="77777777" w:rsidR="00A04220" w:rsidRPr="00B75D35" w:rsidRDefault="00A04220" w:rsidP="00A04220">
      <w:pPr>
        <w:ind w:left="2880"/>
        <w:rPr>
          <w:ins w:id="180" w:author="Sriram Melkote" w:date="2020-06-25T17:09:00Z"/>
        </w:rPr>
      </w:pPr>
      <w:ins w:id="181" w:author="Sriram Melkote" w:date="2020-06-25T17:09:00Z">
        <w:r>
          <w:t>The expiration field of the document, if one was set. If no expiration is set on the document, this field will be absent.</w:t>
        </w:r>
      </w:ins>
    </w:p>
    <w:p w14:paraId="2E2061AC" w14:textId="77777777" w:rsidR="00A04220" w:rsidRDefault="00A04220" w:rsidP="00A04220">
      <w:pPr>
        <w:ind w:left="720"/>
        <w:rPr>
          <w:ins w:id="182" w:author="Sriram Melkote" w:date="2020-06-25T17:09:00Z"/>
        </w:rPr>
      </w:pPr>
    </w:p>
    <w:p w14:paraId="2B4FCA38" w14:textId="77777777" w:rsidR="00A04220" w:rsidRPr="001F4496" w:rsidRDefault="00A04220" w:rsidP="00A04220">
      <w:pPr>
        <w:pStyle w:val="Heading6"/>
        <w:ind w:left="2160"/>
        <w:rPr>
          <w:ins w:id="183" w:author="Sriram Melkote" w:date="2020-06-25T17:09:00Z"/>
          <w:i/>
          <w:iCs/>
        </w:rPr>
      </w:pPr>
      <w:proofErr w:type="spellStart"/>
      <w:proofErr w:type="gramStart"/>
      <w:ins w:id="184" w:author="Sriram Melkote" w:date="2020-06-25T17:09:00Z">
        <w:r>
          <w:rPr>
            <w:i/>
            <w:iCs/>
          </w:rPr>
          <w:t>result</w:t>
        </w:r>
        <w:r w:rsidRPr="001F4496">
          <w:rPr>
            <w:i/>
            <w:iCs/>
          </w:rPr>
          <w:t>.</w:t>
        </w:r>
        <w:r>
          <w:rPr>
            <w:i/>
            <w:iCs/>
          </w:rPr>
          <w:t>error</w:t>
        </w:r>
        <w:proofErr w:type="spellEnd"/>
        <w:proofErr w:type="gramEnd"/>
        <w:r>
          <w:rPr>
            <w:i/>
            <w:iCs/>
          </w:rPr>
          <w:t xml:space="preserve"> (type: Object)</w:t>
        </w:r>
      </w:ins>
    </w:p>
    <w:p w14:paraId="2F0D974E" w14:textId="4A029462" w:rsidR="00A04220" w:rsidRDefault="00A04220" w:rsidP="00A04220">
      <w:pPr>
        <w:ind w:left="2160"/>
        <w:rPr>
          <w:ins w:id="185" w:author="Sriram Melkote" w:date="2020-06-25T17:09:00Z"/>
        </w:rPr>
      </w:pPr>
      <w:ins w:id="186" w:author="Sriram Melkote" w:date="2020-06-25T17:09:00Z">
        <w:r>
          <w:t xml:space="preserve">This field is populated </w:t>
        </w:r>
      </w:ins>
      <w:ins w:id="187" w:author="Sriram Melkote" w:date="2020-06-25T17:43:00Z">
        <w:r w:rsidR="00425BDD">
          <w:t xml:space="preserve">only </w:t>
        </w:r>
      </w:ins>
      <w:ins w:id="188" w:author="Sriram Melkote" w:date="2020-06-25T17:09:00Z">
        <w:r>
          <w:t xml:space="preserve">if the operation failed. The contents of the error </w:t>
        </w:r>
        <w:proofErr w:type="gramStart"/>
        <w:r>
          <w:t>varies</w:t>
        </w:r>
        <w:proofErr w:type="gramEnd"/>
        <w:r>
          <w:t xml:space="preserve"> based on the type of error encountered, and commonly occurring fields are documented below.</w:t>
        </w:r>
      </w:ins>
    </w:p>
    <w:p w14:paraId="37725C12" w14:textId="77777777" w:rsidR="00A04220" w:rsidRDefault="00A04220" w:rsidP="00A04220">
      <w:pPr>
        <w:ind w:left="2160"/>
        <w:rPr>
          <w:ins w:id="189" w:author="Sriram Melkote" w:date="2020-06-25T17:09:00Z"/>
        </w:rPr>
      </w:pPr>
    </w:p>
    <w:p w14:paraId="394300BC" w14:textId="77777777" w:rsidR="00A04220" w:rsidRPr="001F4496" w:rsidRDefault="00A04220" w:rsidP="00A04220">
      <w:pPr>
        <w:pStyle w:val="Heading6"/>
        <w:ind w:left="2880"/>
        <w:rPr>
          <w:ins w:id="190" w:author="Sriram Melkote" w:date="2020-06-25T17:09:00Z"/>
          <w:i/>
          <w:iCs/>
        </w:rPr>
      </w:pPr>
      <w:proofErr w:type="spellStart"/>
      <w:ins w:id="191" w:author="Sriram Melkote" w:date="2020-06-25T17:09:00Z">
        <w:r>
          <w:rPr>
            <w:i/>
            <w:iCs/>
          </w:rPr>
          <w:t>result.error.cas_mismatch</w:t>
        </w:r>
        <w:proofErr w:type="spellEnd"/>
        <w:r>
          <w:rPr>
            <w:i/>
            <w:iCs/>
          </w:rPr>
          <w:t xml:space="preserve"> (type: boolean)</w:t>
        </w:r>
      </w:ins>
    </w:p>
    <w:p w14:paraId="5A7FF487" w14:textId="77777777" w:rsidR="00A04220" w:rsidRPr="002750C8" w:rsidRDefault="00A04220" w:rsidP="00A04220">
      <w:pPr>
        <w:ind w:left="2880"/>
        <w:rPr>
          <w:ins w:id="192" w:author="Sriram Melkote" w:date="2020-06-25T17:09:00Z"/>
        </w:rPr>
      </w:pPr>
      <w:ins w:id="193" w:author="Sriram Melkote" w:date="2020-06-25T17:09:00Z">
        <w:r>
          <w:t>If present and set to true, this indicates that the operation failed because a CAS value was specified, and the CAS value on the object did not match the requested value.</w:t>
        </w:r>
      </w:ins>
    </w:p>
    <w:p w14:paraId="79D4BCC6" w14:textId="77777777" w:rsidR="00A04220" w:rsidRDefault="00A04220" w:rsidP="00A04220">
      <w:pPr>
        <w:ind w:left="1440"/>
        <w:rPr>
          <w:ins w:id="194" w:author="Sriram Melkote" w:date="2020-06-25T17:09:00Z"/>
        </w:rPr>
      </w:pPr>
    </w:p>
    <w:p w14:paraId="02416BD3" w14:textId="77777777" w:rsidR="009002C6" w:rsidRPr="001F4496" w:rsidRDefault="009002C6" w:rsidP="009002C6">
      <w:pPr>
        <w:pStyle w:val="Heading6"/>
        <w:ind w:left="2880"/>
        <w:rPr>
          <w:ins w:id="195" w:author="Sriram Melkote" w:date="2020-06-25T17:15:00Z"/>
          <w:i/>
          <w:iCs/>
        </w:rPr>
      </w:pPr>
      <w:proofErr w:type="spellStart"/>
      <w:ins w:id="196" w:author="Sriram Melkote" w:date="2020-06-25T17:15:00Z">
        <w:r>
          <w:rPr>
            <w:i/>
            <w:iCs/>
          </w:rPr>
          <w:t>result.error.key_not_found</w:t>
        </w:r>
        <w:proofErr w:type="spellEnd"/>
        <w:r>
          <w:rPr>
            <w:i/>
            <w:iCs/>
          </w:rPr>
          <w:t xml:space="preserve"> (type: boolean)</w:t>
        </w:r>
      </w:ins>
    </w:p>
    <w:p w14:paraId="22D23627" w14:textId="77777777" w:rsidR="009002C6" w:rsidRDefault="009002C6" w:rsidP="009002C6">
      <w:pPr>
        <w:ind w:left="2880"/>
        <w:rPr>
          <w:ins w:id="197" w:author="Sriram Melkote" w:date="2020-06-25T17:15:00Z"/>
        </w:rPr>
      </w:pPr>
      <w:ins w:id="198" w:author="Sriram Melkote" w:date="2020-06-25T17:15:00Z">
        <w:r>
          <w:t>If present and set to true, this indicates that the operation failed because the specified key did not exist in the bucket.</w:t>
        </w:r>
      </w:ins>
    </w:p>
    <w:p w14:paraId="715B010C" w14:textId="77777777" w:rsidR="00A04220" w:rsidRDefault="00A04220" w:rsidP="00A04220">
      <w:pPr>
        <w:ind w:left="1440"/>
        <w:rPr>
          <w:ins w:id="199" w:author="Sriram Melkote" w:date="2020-06-25T17:09:00Z"/>
        </w:rPr>
      </w:pPr>
    </w:p>
    <w:p w14:paraId="4B4412C8" w14:textId="77777777" w:rsidR="00A04220" w:rsidRPr="001F4496" w:rsidRDefault="00A04220" w:rsidP="00A04220">
      <w:pPr>
        <w:pStyle w:val="Heading6"/>
        <w:ind w:left="2880"/>
        <w:rPr>
          <w:ins w:id="200" w:author="Sriram Melkote" w:date="2020-06-25T17:09:00Z"/>
          <w:i/>
          <w:iCs/>
        </w:rPr>
      </w:pPr>
      <w:proofErr w:type="spellStart"/>
      <w:proofErr w:type="gramStart"/>
      <w:ins w:id="201" w:author="Sriram Melkote" w:date="2020-06-25T17:09:00Z">
        <w:r>
          <w:rPr>
            <w:i/>
            <w:iCs/>
          </w:rPr>
          <w:t>result.error</w:t>
        </w:r>
        <w:proofErr w:type="gramEnd"/>
        <w:r>
          <w:rPr>
            <w:i/>
            <w:iCs/>
          </w:rPr>
          <w:t>.code</w:t>
        </w:r>
        <w:proofErr w:type="spellEnd"/>
        <w:r>
          <w:rPr>
            <w:i/>
            <w:iCs/>
          </w:rPr>
          <w:t xml:space="preserve"> (type: number)</w:t>
        </w:r>
      </w:ins>
    </w:p>
    <w:p w14:paraId="0D917261" w14:textId="77777777" w:rsidR="00A04220" w:rsidRPr="002750C8" w:rsidRDefault="00A04220" w:rsidP="00A04220">
      <w:pPr>
        <w:ind w:left="2880"/>
        <w:rPr>
          <w:ins w:id="202" w:author="Sriram Melkote" w:date="2020-06-25T17:09:00Z"/>
        </w:rPr>
      </w:pPr>
      <w:ins w:id="203" w:author="Sriram Melkote" w:date="2020-06-25T17:09:00Z">
        <w:r>
          <w:t>If present, the code of the SDK error that triggered this operation to fail. This is typically an internal numeric code.</w:t>
        </w:r>
      </w:ins>
    </w:p>
    <w:p w14:paraId="1FDDA00C" w14:textId="77777777" w:rsidR="00A04220" w:rsidRDefault="00A04220" w:rsidP="00A04220">
      <w:pPr>
        <w:ind w:left="2880"/>
        <w:rPr>
          <w:ins w:id="204" w:author="Sriram Melkote" w:date="2020-06-25T17:09:00Z"/>
        </w:rPr>
      </w:pPr>
    </w:p>
    <w:p w14:paraId="1451B7AA" w14:textId="77777777" w:rsidR="00A04220" w:rsidRPr="001F4496" w:rsidRDefault="00A04220" w:rsidP="00A04220">
      <w:pPr>
        <w:pStyle w:val="Heading6"/>
        <w:ind w:left="2880"/>
        <w:rPr>
          <w:ins w:id="205" w:author="Sriram Melkote" w:date="2020-06-25T17:09:00Z"/>
          <w:i/>
          <w:iCs/>
        </w:rPr>
      </w:pPr>
      <w:ins w:id="206" w:author="Sriram Melkote" w:date="2020-06-25T17:09:00Z">
        <w:r>
          <w:rPr>
            <w:i/>
            <w:iCs/>
          </w:rPr>
          <w:t>result.error.name (type: string)</w:t>
        </w:r>
      </w:ins>
    </w:p>
    <w:p w14:paraId="1DFFBD4A" w14:textId="28452779" w:rsidR="00A04220" w:rsidRDefault="00A04220" w:rsidP="00A04220">
      <w:pPr>
        <w:ind w:left="2880"/>
        <w:rPr>
          <w:ins w:id="207" w:author="Sriram Melkote" w:date="2020-06-25T17:09:00Z"/>
        </w:rPr>
      </w:pPr>
      <w:ins w:id="208" w:author="Sriram Melkote" w:date="2020-06-25T17:09:00Z">
        <w:r>
          <w:t xml:space="preserve">If present, the key is a </w:t>
        </w:r>
        <w:del w:id="209" w:author="Sriram Melkote [2]" w:date="2020-09-18T14:06:00Z">
          <w:r w:rsidDel="00453928">
            <w:delText xml:space="preserve">stable </w:delText>
          </w:r>
        </w:del>
        <w:r>
          <w:t>token indicating the error that SDK encountered that caused this operation to fail.</w:t>
        </w:r>
      </w:ins>
      <w:ins w:id="210" w:author="Sriram Melkote [2]" w:date="2020-09-18T17:27:00Z">
        <w:r w:rsidR="00226D46" w:rsidDel="00226D46">
          <w:t xml:space="preserve"> </w:t>
        </w:r>
      </w:ins>
      <w:ins w:id="211" w:author="Sriram Melkote" w:date="2020-06-25T17:09:00Z">
        <w:del w:id="212" w:author="Sriram Melkote [2]" w:date="2020-09-18T17:27:00Z">
          <w:r w:rsidDel="00226D46">
            <w:delText xml:space="preserve"> </w:delText>
          </w:r>
        </w:del>
        <w:del w:id="213" w:author="Sriram Melkote [2]" w:date="2020-09-18T14:05:00Z">
          <w:r w:rsidDel="00C03970">
            <w:delText>Error keys are stable over multiple releases and may be safely compared.</w:delText>
          </w:r>
        </w:del>
      </w:ins>
    </w:p>
    <w:p w14:paraId="770D9320" w14:textId="77777777" w:rsidR="00A04220" w:rsidRDefault="00A04220" w:rsidP="00A04220">
      <w:pPr>
        <w:ind w:left="720"/>
        <w:rPr>
          <w:ins w:id="214" w:author="Sriram Melkote" w:date="2020-06-25T17:09:00Z"/>
        </w:rPr>
      </w:pPr>
    </w:p>
    <w:p w14:paraId="5ED22B42" w14:textId="77777777" w:rsidR="00A04220" w:rsidRPr="001F4496" w:rsidRDefault="00A04220" w:rsidP="00A04220">
      <w:pPr>
        <w:pStyle w:val="Heading6"/>
        <w:ind w:left="2880"/>
        <w:rPr>
          <w:ins w:id="215" w:author="Sriram Melkote" w:date="2020-06-25T17:09:00Z"/>
          <w:i/>
          <w:iCs/>
        </w:rPr>
      </w:pPr>
      <w:proofErr w:type="spellStart"/>
      <w:proofErr w:type="gramStart"/>
      <w:ins w:id="216" w:author="Sriram Melkote" w:date="2020-06-25T17:09:00Z">
        <w:r>
          <w:rPr>
            <w:i/>
            <w:iCs/>
          </w:rPr>
          <w:t>result.error</w:t>
        </w:r>
        <w:proofErr w:type="gramEnd"/>
        <w:r>
          <w:rPr>
            <w:i/>
            <w:iCs/>
          </w:rPr>
          <w:t>.desc</w:t>
        </w:r>
        <w:proofErr w:type="spellEnd"/>
        <w:r>
          <w:rPr>
            <w:i/>
            <w:iCs/>
          </w:rPr>
          <w:t xml:space="preserve"> (type: string)</w:t>
        </w:r>
      </w:ins>
    </w:p>
    <w:p w14:paraId="3FD26DE6" w14:textId="77777777" w:rsidR="00A04220" w:rsidRDefault="00A04220" w:rsidP="00A04220">
      <w:pPr>
        <w:ind w:left="2880"/>
        <w:rPr>
          <w:ins w:id="217" w:author="Sriram Melkote" w:date="2020-06-25T17:09:00Z"/>
        </w:rPr>
      </w:pPr>
      <w:ins w:id="218" w:author="Sriram Melkote" w:date="2020-06-25T17:09:00Z">
        <w:r>
          <w:t>If present, a human readable description of the error that occurred. The description is for diagnostics and logging purposes only and may change over time. No programmatic logic should be tied to specific contents from this field.</w:t>
        </w:r>
      </w:ins>
    </w:p>
    <w:p w14:paraId="06CEF21D" w14:textId="77777777" w:rsidR="00A04220" w:rsidRDefault="00A04220" w:rsidP="00A04220">
      <w:pPr>
        <w:ind w:left="720"/>
        <w:rPr>
          <w:ins w:id="219" w:author="Sriram Melkote" w:date="2020-06-25T17:09:00Z"/>
        </w:rPr>
      </w:pPr>
    </w:p>
    <w:p w14:paraId="4C2B090B" w14:textId="77777777" w:rsidR="00A04220" w:rsidRDefault="00A04220" w:rsidP="00A04220">
      <w:pPr>
        <w:ind w:left="720"/>
        <w:rPr>
          <w:ins w:id="220" w:author="Sriram Melkote" w:date="2020-06-25T17:09:00Z"/>
        </w:rPr>
      </w:pPr>
    </w:p>
    <w:p w14:paraId="2A06C1EA" w14:textId="77777777" w:rsidR="00A04220" w:rsidRDefault="00A04220" w:rsidP="00A04220">
      <w:pPr>
        <w:pStyle w:val="Heading5"/>
        <w:ind w:left="1440"/>
        <w:rPr>
          <w:ins w:id="221" w:author="Sriram Melkote" w:date="2020-06-25T17:09:00Z"/>
        </w:rPr>
      </w:pPr>
      <w:ins w:id="222" w:author="Sriram Melkote" w:date="2020-06-25T17:09:00Z">
        <w:r>
          <w:lastRenderedPageBreak/>
          <w:t>exceptions</w:t>
        </w:r>
      </w:ins>
    </w:p>
    <w:p w14:paraId="6049FC75" w14:textId="77777777" w:rsidR="00A04220" w:rsidRPr="00436793" w:rsidRDefault="00A04220" w:rsidP="00A04220">
      <w:pPr>
        <w:ind w:left="1440"/>
        <w:rPr>
          <w:ins w:id="223" w:author="Sriram Melkote" w:date="2020-06-25T17:09:00Z"/>
        </w:rPr>
      </w:pPr>
      <w:ins w:id="224" w:author="Sriram Melkote" w:date="2020-06-25T17:09:00Z">
        <w:r>
          <w:t>This API indicates errors via the error object in the return value. Exceptions are thrown only during system failure conditions.</w:t>
        </w:r>
      </w:ins>
    </w:p>
    <w:p w14:paraId="26F7CF95" w14:textId="0BE35163" w:rsidR="00A04220" w:rsidRDefault="00A04220" w:rsidP="001E092E">
      <w:pPr>
        <w:rPr>
          <w:ins w:id="225" w:author="Sriram Melkote" w:date="2020-06-25T17:09:00Z"/>
        </w:rPr>
      </w:pPr>
    </w:p>
    <w:p w14:paraId="2AB5F6AB" w14:textId="5562C552" w:rsidR="00A04220" w:rsidDel="009C616D" w:rsidRDefault="00A04220" w:rsidP="001E092E">
      <w:pPr>
        <w:rPr>
          <w:ins w:id="226" w:author="Sriram Melkote" w:date="2020-06-25T17:09:00Z"/>
          <w:del w:id="227" w:author="Sriram Melkote [2]" w:date="2020-09-18T12:11:00Z"/>
        </w:rPr>
      </w:pPr>
    </w:p>
    <w:p w14:paraId="13C6B646" w14:textId="494B446A" w:rsidR="00A04220" w:rsidRDefault="00A04220" w:rsidP="001E092E">
      <w:pPr>
        <w:rPr>
          <w:ins w:id="228" w:author="Sriram Melkote" w:date="2020-06-25T17:09:00Z"/>
        </w:rPr>
      </w:pPr>
    </w:p>
    <w:p w14:paraId="678C7E0E" w14:textId="77777777" w:rsidR="00A04220" w:rsidRDefault="00A04220" w:rsidP="001E092E"/>
    <w:p w14:paraId="380780FF" w14:textId="77777777" w:rsidR="006E3502" w:rsidRDefault="00AA1366" w:rsidP="001E092E">
      <w:pPr>
        <w:pStyle w:val="Heading4"/>
        <w:ind w:left="720"/>
        <w:rPr>
          <w:i w:val="0"/>
          <w:iCs w:val="0"/>
        </w:rPr>
      </w:pPr>
      <w:r w:rsidRPr="00AA1366">
        <w:rPr>
          <w:i w:val="0"/>
          <w:iCs w:val="0"/>
        </w:rPr>
        <w:t xml:space="preserve">Advanced </w:t>
      </w:r>
      <w:r>
        <w:rPr>
          <w:i w:val="0"/>
          <w:iCs w:val="0"/>
        </w:rPr>
        <w:t>DELETE</w:t>
      </w:r>
      <w:r w:rsidRPr="00AA1366">
        <w:rPr>
          <w:i w:val="0"/>
          <w:iCs w:val="0"/>
        </w:rPr>
        <w:t>:</w:t>
      </w:r>
    </w:p>
    <w:p w14:paraId="7CF18A4C" w14:textId="1CA3191F" w:rsidR="001E092E" w:rsidRPr="000900C5" w:rsidRDefault="001E092E" w:rsidP="001E092E">
      <w:pPr>
        <w:pStyle w:val="Heading4"/>
        <w:ind w:left="720"/>
        <w:rPr>
          <w:b/>
          <w:bCs/>
        </w:rPr>
      </w:pPr>
      <w:r w:rsidRPr="000900C5">
        <w:rPr>
          <w:b/>
          <w:bCs/>
        </w:rPr>
        <w:t xml:space="preserve">results = </w:t>
      </w:r>
      <w:proofErr w:type="gramStart"/>
      <w:r w:rsidRPr="000900C5">
        <w:rPr>
          <w:b/>
          <w:bCs/>
        </w:rPr>
        <w:t>couchbase.delete</w:t>
      </w:r>
      <w:proofErr w:type="gramEnd"/>
      <w:r w:rsidRPr="000900C5">
        <w:rPr>
          <w:b/>
          <w:bCs/>
        </w:rPr>
        <w:t>(binding, meta)</w:t>
      </w:r>
    </w:p>
    <w:p w14:paraId="15618D2C" w14:textId="77777777" w:rsidR="006E3502" w:rsidRDefault="006E3502" w:rsidP="006A71B1">
      <w:pPr>
        <w:ind w:left="720"/>
      </w:pPr>
    </w:p>
    <w:p w14:paraId="79319A23" w14:textId="12EC7C19" w:rsidR="0055622D" w:rsidRDefault="0055622D" w:rsidP="006A71B1">
      <w:pPr>
        <w:ind w:left="720"/>
      </w:pPr>
      <w:r>
        <w:t xml:space="preserve">This operation allows </w:t>
      </w:r>
      <w:r w:rsidR="00215F42">
        <w:t>deleting</w:t>
      </w:r>
      <w:r>
        <w:t xml:space="preserve"> a document in the bucket</w:t>
      </w:r>
      <w:r w:rsidR="00215F42">
        <w:t xml:space="preserve"> specified by key. Optionally, a CAS </w:t>
      </w:r>
      <w:r w:rsidR="0051543C">
        <w:t xml:space="preserve">value </w:t>
      </w:r>
      <w:r w:rsidR="00215F42">
        <w:t xml:space="preserve">may be specified which will be matched as a pre-condition to proceed with </w:t>
      </w:r>
      <w:r w:rsidR="00F7758C">
        <w:t>the operation</w:t>
      </w:r>
      <w:r w:rsidR="00215F42">
        <w:t>.</w:t>
      </w:r>
    </w:p>
    <w:p w14:paraId="70EB94CB" w14:textId="0F8F95B4" w:rsidR="001E092E" w:rsidRDefault="001E092E" w:rsidP="001E092E"/>
    <w:p w14:paraId="424C5342" w14:textId="77777777" w:rsidR="001E092E" w:rsidRDefault="001E092E" w:rsidP="001E092E">
      <w:pPr>
        <w:pStyle w:val="Heading5"/>
        <w:ind w:left="1440"/>
      </w:pPr>
      <w:r>
        <w:t>binding</w:t>
      </w:r>
    </w:p>
    <w:p w14:paraId="0E1DE2D3" w14:textId="57D304F9"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3FE24A5A" w14:textId="77777777" w:rsidR="002750C8" w:rsidRDefault="002750C8" w:rsidP="001E092E">
      <w:pPr>
        <w:ind w:left="720"/>
      </w:pPr>
    </w:p>
    <w:p w14:paraId="24D6ACF0" w14:textId="141BC903" w:rsidR="001E092E" w:rsidRDefault="001E092E" w:rsidP="001E092E">
      <w:pPr>
        <w:pStyle w:val="Heading5"/>
        <w:ind w:left="1440"/>
      </w:pPr>
      <w:r>
        <w:t>meta</w:t>
      </w:r>
      <w:r w:rsidR="00254602">
        <w:t xml:space="preserve"> (type: Object)</w:t>
      </w:r>
    </w:p>
    <w:p w14:paraId="01B4A862"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5AB54203" w14:textId="4FF0FEB9" w:rsidR="001E092E" w:rsidRDefault="001E092E" w:rsidP="001E092E">
      <w:pPr>
        <w:ind w:left="720"/>
      </w:pPr>
    </w:p>
    <w:p w14:paraId="2E72C905" w14:textId="7D9E6C80" w:rsidR="00CD5BF4" w:rsidRPr="001F4496" w:rsidRDefault="00CD5BF4" w:rsidP="00CD5BF4">
      <w:pPr>
        <w:pStyle w:val="Heading6"/>
        <w:ind w:left="2160"/>
        <w:rPr>
          <w:i/>
          <w:iCs/>
        </w:rPr>
      </w:pPr>
      <w:r w:rsidRPr="001F4496">
        <w:rPr>
          <w:i/>
          <w:iCs/>
        </w:rPr>
        <w:t>meta.id</w:t>
      </w:r>
      <w:r w:rsidR="00254602">
        <w:rPr>
          <w:i/>
          <w:iCs/>
        </w:rPr>
        <w:t xml:space="preserve"> (type: string)</w:t>
      </w:r>
    </w:p>
    <w:p w14:paraId="049681E3" w14:textId="6AD33A2E" w:rsidR="00CD5BF4" w:rsidRPr="002750C8" w:rsidRDefault="00CD5BF4" w:rsidP="00CD5BF4">
      <w:pPr>
        <w:ind w:left="2160"/>
      </w:pPr>
      <w:r>
        <w:t xml:space="preserve">The key of the document to be used for the operation. This is a mandatory parameter and must be of JavaScript </w:t>
      </w:r>
      <w:r w:rsidRPr="00B75D35">
        <w:rPr>
          <w:i/>
          <w:iCs/>
        </w:rPr>
        <w:t>string</w:t>
      </w:r>
      <w:r>
        <w:t xml:space="preserve"> type.</w:t>
      </w:r>
      <w:ins w:id="229" w:author="Sriram Melkote" w:date="2020-06-25T17:41:00Z">
        <w:r w:rsidR="00EA7FEF">
          <w:t xml:space="preserve"> If the specified key is not present in the bucket, the operation fails and </w:t>
        </w:r>
        <w:r w:rsidR="00EA7FEF">
          <w:rPr>
            <w:i/>
            <w:iCs/>
          </w:rPr>
          <w:t xml:space="preserve">key_not_found </w:t>
        </w:r>
        <w:r w:rsidR="00EA7FEF">
          <w:t xml:space="preserve">will be set in the </w:t>
        </w:r>
      </w:ins>
      <w:ins w:id="230" w:author="Sriram Melkote" w:date="2020-06-25T18:00:00Z">
        <w:r w:rsidR="00D4312F">
          <w:t xml:space="preserve">returned </w:t>
        </w:r>
      </w:ins>
      <w:ins w:id="231" w:author="Sriram Melkote" w:date="2020-06-25T17:41:00Z">
        <w:r w:rsidR="00EA7FEF">
          <w:t>error object.</w:t>
        </w:r>
      </w:ins>
    </w:p>
    <w:p w14:paraId="60F250C4" w14:textId="77777777" w:rsidR="00CD5BF4" w:rsidRDefault="00CD5BF4" w:rsidP="00CD5BF4">
      <w:pPr>
        <w:ind w:left="720"/>
      </w:pPr>
    </w:p>
    <w:p w14:paraId="4B114705" w14:textId="77777777" w:rsidR="00CD5BF4" w:rsidRPr="001F4496" w:rsidRDefault="00CD5BF4" w:rsidP="00CD5BF4">
      <w:pPr>
        <w:pStyle w:val="Heading6"/>
        <w:ind w:left="2160"/>
        <w:rPr>
          <w:i/>
          <w:iCs/>
        </w:rPr>
      </w:pPr>
      <w:r w:rsidRPr="001F4496">
        <w:rPr>
          <w:i/>
          <w:iCs/>
        </w:rPr>
        <w:t>meta.cas</w:t>
      </w:r>
      <w:r>
        <w:rPr>
          <w:i/>
          <w:iCs/>
        </w:rPr>
        <w:t xml:space="preserve"> (type: string)</w:t>
      </w:r>
    </w:p>
    <w:p w14:paraId="70DE6028" w14:textId="35B10B66" w:rsidR="00CD5BF4" w:rsidRPr="00B75D35" w:rsidRDefault="00CD5BF4" w:rsidP="00CD5BF4">
      <w:pPr>
        <w:ind w:left="2160"/>
      </w:pPr>
      <w:r>
        <w:t xml:space="preserve">This is an optional parameter that specifies the CAS value to be used as a pre-condition for the operation. If the document’s CAS value does not match the CAS value specified here, the operation will fail, setting the parameter </w:t>
      </w:r>
      <w:r>
        <w:rPr>
          <w:i/>
          <w:iCs/>
        </w:rPr>
        <w:t>cas_mismatch</w:t>
      </w:r>
      <w:r>
        <w:t xml:space="preserve"> to </w:t>
      </w:r>
      <w:r w:rsidRPr="00B75D35">
        <w:rPr>
          <w:i/>
          <w:iCs/>
        </w:rPr>
        <w:t>true</w:t>
      </w:r>
      <w:r>
        <w:t xml:space="preserve"> in the error object of the </w:t>
      </w:r>
      <w:del w:id="232" w:author="Sriram Melkote" w:date="2020-06-25T18:06:00Z">
        <w:r w:rsidDel="002D0302">
          <w:delText xml:space="preserve">response </w:delText>
        </w:r>
      </w:del>
      <w:ins w:id="233" w:author="Sriram Melkote" w:date="2020-06-25T18:06:00Z">
        <w:r w:rsidR="002D0302">
          <w:t xml:space="preserve">return </w:t>
        </w:r>
      </w:ins>
      <w:r>
        <w:t>object.</w:t>
      </w:r>
    </w:p>
    <w:p w14:paraId="6B68CC4E" w14:textId="77777777" w:rsidR="00CD5BF4" w:rsidRDefault="00CD5BF4" w:rsidP="001E092E">
      <w:pPr>
        <w:ind w:left="720"/>
      </w:pPr>
    </w:p>
    <w:p w14:paraId="190038FE" w14:textId="77777777" w:rsidR="00C45FB3" w:rsidRDefault="00C45FB3" w:rsidP="00C45FB3">
      <w:pPr>
        <w:pStyle w:val="Heading5"/>
        <w:ind w:left="1440"/>
      </w:pPr>
      <w:r>
        <w:rPr>
          <w:i/>
          <w:iCs/>
        </w:rPr>
        <w:t>result –</w:t>
      </w:r>
      <w:r>
        <w:t xml:space="preserve"> the return value (type: Object)</w:t>
      </w:r>
    </w:p>
    <w:p w14:paraId="389734ED" w14:textId="77777777" w:rsidR="00C45FB3" w:rsidRDefault="00C45FB3" w:rsidP="00C45FB3">
      <w:pPr>
        <w:ind w:left="1440"/>
      </w:pPr>
      <w:r>
        <w:t>The return object indicates success/failure of the operation, and the metadata of the operation.</w:t>
      </w:r>
    </w:p>
    <w:p w14:paraId="1BD63AF9" w14:textId="77777777" w:rsidR="00C45FB3" w:rsidRDefault="00C45FB3" w:rsidP="00C45FB3">
      <w:pPr>
        <w:ind w:left="1440"/>
      </w:pPr>
    </w:p>
    <w:p w14:paraId="04A111E4" w14:textId="77777777" w:rsidR="00C45FB3" w:rsidRPr="001F4496" w:rsidRDefault="00C45FB3" w:rsidP="00C45FB3">
      <w:pPr>
        <w:pStyle w:val="Heading6"/>
        <w:ind w:left="2160"/>
        <w:rPr>
          <w:i/>
          <w:iCs/>
        </w:rPr>
      </w:pPr>
      <w:proofErr w:type="spellStart"/>
      <w:proofErr w:type="gramStart"/>
      <w:r>
        <w:rPr>
          <w:i/>
          <w:iCs/>
        </w:rPr>
        <w:t>result.success</w:t>
      </w:r>
      <w:proofErr w:type="spellEnd"/>
      <w:proofErr w:type="gramEnd"/>
      <w:r>
        <w:rPr>
          <w:i/>
          <w:iCs/>
        </w:rPr>
        <w:t xml:space="preserve"> (type: boolean)</w:t>
      </w:r>
    </w:p>
    <w:p w14:paraId="32380A7B" w14:textId="4EE53258" w:rsidR="00C45FB3" w:rsidRDefault="00C45FB3" w:rsidP="00C45FB3">
      <w:pPr>
        <w:ind w:left="2160"/>
      </w:pPr>
      <w:r>
        <w:t>This field indicates if the operation was successful or not. It is always present in the return object.</w:t>
      </w:r>
    </w:p>
    <w:p w14:paraId="49C9451E" w14:textId="496D5FFF" w:rsidR="00830F37" w:rsidRDefault="00830F37" w:rsidP="00C45FB3">
      <w:pPr>
        <w:ind w:left="2160"/>
      </w:pPr>
    </w:p>
    <w:p w14:paraId="5C597651" w14:textId="77777777" w:rsidR="00C45FB3" w:rsidRPr="001F4496" w:rsidRDefault="00C45FB3" w:rsidP="00C45FB3">
      <w:pPr>
        <w:pStyle w:val="Heading6"/>
        <w:ind w:left="2160"/>
        <w:rPr>
          <w:i/>
          <w:iCs/>
        </w:rPr>
      </w:pPr>
      <w:proofErr w:type="spellStart"/>
      <w:proofErr w:type="gramStart"/>
      <w:r>
        <w:rPr>
          <w:i/>
          <w:iCs/>
        </w:rPr>
        <w:lastRenderedPageBreak/>
        <w:t>result</w:t>
      </w:r>
      <w:r w:rsidRPr="001F4496">
        <w:rPr>
          <w:i/>
          <w:iCs/>
        </w:rPr>
        <w:t>.</w:t>
      </w:r>
      <w:r>
        <w:rPr>
          <w:i/>
          <w:iCs/>
        </w:rPr>
        <w:t>meta</w:t>
      </w:r>
      <w:proofErr w:type="spellEnd"/>
      <w:proofErr w:type="gramEnd"/>
      <w:r>
        <w:rPr>
          <w:i/>
          <w:iCs/>
        </w:rPr>
        <w:t xml:space="preserve"> (type: Object)</w:t>
      </w:r>
    </w:p>
    <w:p w14:paraId="6F1CF1E4" w14:textId="0E362B69" w:rsidR="00C45FB3" w:rsidRDefault="00C45FB3" w:rsidP="00C45FB3">
      <w:pPr>
        <w:ind w:left="2160"/>
      </w:pPr>
      <w:r>
        <w:t xml:space="preserve">This field is present only if the operation succeeded. It contains metadata about the object that was </w:t>
      </w:r>
      <w:r w:rsidR="004F4E64">
        <w:t>deleted</w:t>
      </w:r>
      <w:r>
        <w:t>.</w:t>
      </w:r>
    </w:p>
    <w:p w14:paraId="4478AA52" w14:textId="77777777" w:rsidR="00C45FB3" w:rsidRPr="0069576F" w:rsidRDefault="00C45FB3" w:rsidP="00C45FB3">
      <w:pPr>
        <w:ind w:left="1440"/>
      </w:pPr>
    </w:p>
    <w:p w14:paraId="642AD43E" w14:textId="77777777" w:rsidR="00C45FB3" w:rsidRPr="001F4496" w:rsidRDefault="00C45FB3" w:rsidP="00C45FB3">
      <w:pPr>
        <w:pStyle w:val="Heading6"/>
        <w:ind w:left="2880"/>
        <w:rPr>
          <w:i/>
          <w:iCs/>
        </w:rPr>
      </w:pPr>
      <w:r>
        <w:rPr>
          <w:i/>
          <w:iCs/>
        </w:rPr>
        <w:t>result.meta</w:t>
      </w:r>
      <w:r w:rsidRPr="001F4496">
        <w:rPr>
          <w:i/>
          <w:iCs/>
        </w:rPr>
        <w:t>.id</w:t>
      </w:r>
      <w:r>
        <w:rPr>
          <w:i/>
          <w:iCs/>
        </w:rPr>
        <w:t xml:space="preserve"> (type: string)</w:t>
      </w:r>
    </w:p>
    <w:p w14:paraId="5A1D412A" w14:textId="7F149410" w:rsidR="00C45FB3" w:rsidRPr="002750C8" w:rsidRDefault="00C45FB3" w:rsidP="00C45FB3">
      <w:pPr>
        <w:ind w:left="2880"/>
      </w:pPr>
      <w:r>
        <w:t xml:space="preserve">The key of the document that was </w:t>
      </w:r>
      <w:r w:rsidR="00170BB7">
        <w:t>deleted</w:t>
      </w:r>
      <w:r>
        <w:t xml:space="preserve"> by this operation.</w:t>
      </w:r>
    </w:p>
    <w:p w14:paraId="2F59BEA7" w14:textId="77777777" w:rsidR="00C45FB3" w:rsidRDefault="00C45FB3" w:rsidP="00C45FB3">
      <w:pPr>
        <w:ind w:left="1440"/>
      </w:pPr>
    </w:p>
    <w:p w14:paraId="6E2827E2" w14:textId="77777777" w:rsidR="00C45FB3" w:rsidRPr="001F4496" w:rsidRDefault="00C45FB3" w:rsidP="00C45FB3">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158EF3A7" w14:textId="088AB536" w:rsidR="00C45FB3" w:rsidRDefault="00C45FB3" w:rsidP="00C45FB3">
      <w:pPr>
        <w:ind w:left="2160"/>
      </w:pPr>
      <w:r>
        <w:t xml:space="preserve">This field is populated </w:t>
      </w:r>
      <w:ins w:id="234" w:author="Sriram Melkote" w:date="2020-06-25T17:43:00Z">
        <w:r w:rsidR="001E2865">
          <w:t xml:space="preserve">only </w:t>
        </w:r>
      </w:ins>
      <w:r>
        <w:t xml:space="preserve">if the operation failed. The contents of the error </w:t>
      </w:r>
      <w:proofErr w:type="gramStart"/>
      <w:r>
        <w:t>varies</w:t>
      </w:r>
      <w:proofErr w:type="gramEnd"/>
      <w:r>
        <w:t xml:space="preserve"> based on the type of error encountered, and commonly occurring fields are documented below.</w:t>
      </w:r>
    </w:p>
    <w:p w14:paraId="28260C89" w14:textId="0E8FCA6D" w:rsidR="00C45FB3" w:rsidRDefault="00C45FB3" w:rsidP="00C45FB3">
      <w:pPr>
        <w:ind w:left="2160"/>
      </w:pPr>
    </w:p>
    <w:p w14:paraId="31B70F6F" w14:textId="77777777" w:rsidR="0008539B" w:rsidRPr="001F4496" w:rsidRDefault="0008539B" w:rsidP="0008539B">
      <w:pPr>
        <w:pStyle w:val="Heading6"/>
        <w:ind w:left="2880"/>
        <w:rPr>
          <w:i/>
          <w:iCs/>
        </w:rPr>
      </w:pPr>
      <w:proofErr w:type="spellStart"/>
      <w:r>
        <w:rPr>
          <w:i/>
          <w:iCs/>
        </w:rPr>
        <w:t>result.error.key_not_found</w:t>
      </w:r>
      <w:proofErr w:type="spellEnd"/>
      <w:r>
        <w:rPr>
          <w:i/>
          <w:iCs/>
        </w:rPr>
        <w:t xml:space="preserve"> (type: boolean)</w:t>
      </w:r>
    </w:p>
    <w:p w14:paraId="56D7E054" w14:textId="77777777" w:rsidR="0008539B" w:rsidRDefault="0008539B" w:rsidP="0008539B">
      <w:pPr>
        <w:ind w:left="2880"/>
      </w:pPr>
      <w:r>
        <w:t>If present and set to true, this indicates that the operation failed because the specified key did not exist in the bucket.</w:t>
      </w:r>
    </w:p>
    <w:p w14:paraId="32C5C98A" w14:textId="77777777" w:rsidR="0008539B" w:rsidRDefault="0008539B" w:rsidP="0008539B">
      <w:pPr>
        <w:ind w:left="2160"/>
      </w:pPr>
    </w:p>
    <w:p w14:paraId="56BBA674" w14:textId="77777777" w:rsidR="00C45FB3" w:rsidRPr="001F4496" w:rsidRDefault="00C45FB3" w:rsidP="00C45FB3">
      <w:pPr>
        <w:pStyle w:val="Heading6"/>
        <w:ind w:left="2880"/>
        <w:rPr>
          <w:i/>
          <w:iCs/>
        </w:rPr>
      </w:pPr>
      <w:proofErr w:type="spellStart"/>
      <w:r>
        <w:rPr>
          <w:i/>
          <w:iCs/>
        </w:rPr>
        <w:t>result.error.cas_mismatch</w:t>
      </w:r>
      <w:proofErr w:type="spellEnd"/>
      <w:r>
        <w:rPr>
          <w:i/>
          <w:iCs/>
        </w:rPr>
        <w:t xml:space="preserve"> (type: boolean)</w:t>
      </w:r>
    </w:p>
    <w:p w14:paraId="77EDA34D" w14:textId="77777777" w:rsidR="00C45FB3" w:rsidRPr="002750C8" w:rsidRDefault="00C45FB3" w:rsidP="00C45FB3">
      <w:pPr>
        <w:ind w:left="2880"/>
      </w:pPr>
      <w:r>
        <w:t>If present and set to true, this indicates that the operation failed because a CAS value was specified, and the CAS value on the object did not match the requested value.</w:t>
      </w:r>
    </w:p>
    <w:p w14:paraId="507100FE" w14:textId="77777777" w:rsidR="00C45FB3" w:rsidRDefault="00C45FB3" w:rsidP="00C45FB3">
      <w:pPr>
        <w:ind w:left="1440"/>
      </w:pPr>
    </w:p>
    <w:p w14:paraId="1A3FEA1D" w14:textId="77777777" w:rsidR="00C45FB3" w:rsidRPr="001F4496" w:rsidRDefault="00C45FB3" w:rsidP="00C45FB3">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21052C36" w14:textId="77777777" w:rsidR="00C45FB3" w:rsidRPr="002750C8" w:rsidRDefault="00C45FB3" w:rsidP="00C45FB3">
      <w:pPr>
        <w:ind w:left="2880"/>
      </w:pPr>
      <w:r>
        <w:t>If present, the code of the SDK error that triggered this operation to fail. This is typically an internal numeric code.</w:t>
      </w:r>
    </w:p>
    <w:p w14:paraId="5E7DC6A4" w14:textId="77777777" w:rsidR="00C45FB3" w:rsidRDefault="00C45FB3" w:rsidP="00C45FB3">
      <w:pPr>
        <w:ind w:left="2880"/>
      </w:pPr>
    </w:p>
    <w:p w14:paraId="1A3A762B" w14:textId="7C5BB152" w:rsidR="00C45FB3" w:rsidRPr="001F4496" w:rsidRDefault="00C45FB3" w:rsidP="00C45FB3">
      <w:pPr>
        <w:pStyle w:val="Heading6"/>
        <w:ind w:left="2880"/>
        <w:rPr>
          <w:i/>
          <w:iCs/>
        </w:rPr>
      </w:pPr>
      <w:r>
        <w:rPr>
          <w:i/>
          <w:iCs/>
        </w:rPr>
        <w:t>result.</w:t>
      </w:r>
      <w:r w:rsidR="000671A8">
        <w:rPr>
          <w:i/>
          <w:iCs/>
        </w:rPr>
        <w:t>error.name</w:t>
      </w:r>
      <w:r>
        <w:rPr>
          <w:i/>
          <w:iCs/>
        </w:rPr>
        <w:t xml:space="preserve"> (type: string)</w:t>
      </w:r>
    </w:p>
    <w:p w14:paraId="4FD41B5F" w14:textId="033CE23A" w:rsidR="00C45FB3" w:rsidRDefault="00C45FB3" w:rsidP="00C45FB3">
      <w:pPr>
        <w:ind w:left="2880"/>
      </w:pPr>
      <w:r>
        <w:t xml:space="preserve">If present, the key is a </w:t>
      </w:r>
      <w:del w:id="235" w:author="Sriram Melkote [2]" w:date="2020-09-18T14:13:00Z">
        <w:r w:rsidDel="001A03B2">
          <w:delText xml:space="preserve">stable </w:delText>
        </w:r>
      </w:del>
      <w:r>
        <w:t>token indicating the error that SDK encountered that caused this operation to fail.</w:t>
      </w:r>
      <w:ins w:id="236" w:author="Sriram Melkote [2]" w:date="2020-09-18T17:28:00Z">
        <w:r w:rsidR="00B65E8D" w:rsidDel="00B65E8D">
          <w:t xml:space="preserve"> </w:t>
        </w:r>
      </w:ins>
      <w:del w:id="237" w:author="Sriram Melkote [2]" w:date="2020-09-18T17:28:00Z">
        <w:r w:rsidDel="00B65E8D">
          <w:delText xml:space="preserve"> </w:delText>
        </w:r>
      </w:del>
      <w:del w:id="238" w:author="Sriram Melkote [2]" w:date="2020-09-18T14:05:00Z">
        <w:r w:rsidDel="0027549F">
          <w:delText>Error keys are stable over multiple releases and may be safely compared.</w:delText>
        </w:r>
      </w:del>
    </w:p>
    <w:p w14:paraId="172AFDDB" w14:textId="77777777" w:rsidR="00C45FB3" w:rsidRDefault="00C45FB3" w:rsidP="00C45FB3">
      <w:pPr>
        <w:ind w:left="720"/>
      </w:pPr>
    </w:p>
    <w:p w14:paraId="67597513" w14:textId="700D5E32" w:rsidR="00C45FB3" w:rsidRPr="001F4496" w:rsidRDefault="00C45FB3" w:rsidP="00C45FB3">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DED54C8" w14:textId="77777777" w:rsidR="00C45FB3" w:rsidRDefault="00C45FB3" w:rsidP="00C45FB3">
      <w:pPr>
        <w:ind w:left="2880"/>
      </w:pPr>
      <w:r>
        <w:t>If present, a human readable description of the error that occurred. The description is for diagnostics and logging purposes only and may change over time. No programmatic logic should be tied to specific contents from this field.</w:t>
      </w:r>
    </w:p>
    <w:p w14:paraId="41B56588" w14:textId="6F07CAE9" w:rsidR="00254602" w:rsidRDefault="00254602" w:rsidP="00254602">
      <w:pPr>
        <w:pStyle w:val="Heading5"/>
        <w:ind w:left="1440"/>
      </w:pPr>
    </w:p>
    <w:p w14:paraId="30D66472" w14:textId="77777777" w:rsidR="001E092E" w:rsidRDefault="001E092E" w:rsidP="001E092E">
      <w:pPr>
        <w:ind w:left="720"/>
      </w:pPr>
    </w:p>
    <w:p w14:paraId="2BD82715" w14:textId="77777777" w:rsidR="001E092E" w:rsidRDefault="001E092E" w:rsidP="001E092E">
      <w:pPr>
        <w:pStyle w:val="Heading5"/>
        <w:ind w:left="1440"/>
      </w:pPr>
      <w:r>
        <w:t>exceptions</w:t>
      </w:r>
    </w:p>
    <w:p w14:paraId="1E6016EA" w14:textId="0ED65584" w:rsidR="001E092E" w:rsidRDefault="00436793" w:rsidP="00436793">
      <w:pPr>
        <w:ind w:left="1440"/>
      </w:pPr>
      <w:r>
        <w:t>This API indicates errors via the error object in the return value. Exceptions are thrown only during system failure conditions.</w:t>
      </w:r>
    </w:p>
    <w:p w14:paraId="4F9B5F47" w14:textId="77777777" w:rsidR="00436793" w:rsidRDefault="00436793" w:rsidP="001E092E">
      <w:pPr>
        <w:ind w:left="720"/>
      </w:pPr>
    </w:p>
    <w:p w14:paraId="126EDE21" w14:textId="77777777" w:rsidR="001E092E" w:rsidRDefault="001E092E" w:rsidP="00491AE0">
      <w:pPr>
        <w:ind w:left="720" w:hanging="720"/>
      </w:pPr>
    </w:p>
    <w:p w14:paraId="72F283EE" w14:textId="77777777" w:rsidR="006E3502" w:rsidRDefault="00AA1366" w:rsidP="001E092E">
      <w:pPr>
        <w:pStyle w:val="Heading4"/>
        <w:ind w:left="720"/>
        <w:rPr>
          <w:i w:val="0"/>
          <w:iCs w:val="0"/>
        </w:rPr>
      </w:pPr>
      <w:r w:rsidRPr="00AA1366">
        <w:rPr>
          <w:i w:val="0"/>
          <w:iCs w:val="0"/>
        </w:rPr>
        <w:lastRenderedPageBreak/>
        <w:t xml:space="preserve">Advanced </w:t>
      </w:r>
      <w:r w:rsidR="00C631F8">
        <w:rPr>
          <w:i w:val="0"/>
          <w:iCs w:val="0"/>
        </w:rPr>
        <w:t>INCREMENT</w:t>
      </w:r>
      <w:r w:rsidRPr="00AA1366">
        <w:rPr>
          <w:i w:val="0"/>
          <w:iCs w:val="0"/>
        </w:rPr>
        <w:t>:</w:t>
      </w:r>
    </w:p>
    <w:p w14:paraId="7C0AAED9" w14:textId="512426D4" w:rsidR="001E092E" w:rsidRPr="000900C5" w:rsidRDefault="001E092E" w:rsidP="001E092E">
      <w:pPr>
        <w:pStyle w:val="Heading4"/>
        <w:ind w:left="720"/>
        <w:rPr>
          <w:b/>
          <w:bCs/>
        </w:rPr>
      </w:pPr>
      <w:r w:rsidRPr="000900C5">
        <w:rPr>
          <w:b/>
          <w:bCs/>
        </w:rPr>
        <w:t xml:space="preserve">results = </w:t>
      </w:r>
      <w:proofErr w:type="gramStart"/>
      <w:r w:rsidRPr="000900C5">
        <w:rPr>
          <w:b/>
          <w:bCs/>
        </w:rPr>
        <w:t>couchbase.increment</w:t>
      </w:r>
      <w:proofErr w:type="gramEnd"/>
      <w:r w:rsidRPr="000900C5">
        <w:rPr>
          <w:b/>
          <w:bCs/>
        </w:rPr>
        <w:t>(binding, meta)</w:t>
      </w:r>
    </w:p>
    <w:p w14:paraId="3BA61A4C" w14:textId="77777777" w:rsidR="006E3502" w:rsidRDefault="006E3502" w:rsidP="00C83C02">
      <w:pPr>
        <w:ind w:left="720"/>
      </w:pPr>
    </w:p>
    <w:p w14:paraId="7770F3D5" w14:textId="5CBC3766" w:rsidR="00BA107F" w:rsidRDefault="00C83C02" w:rsidP="00C83C02">
      <w:pPr>
        <w:ind w:left="720"/>
      </w:pPr>
      <w:r>
        <w:t>This operation atomically increments the field “</w:t>
      </w:r>
      <w:r w:rsidRPr="00C83C02">
        <w:rPr>
          <w:i/>
          <w:iCs/>
        </w:rPr>
        <w:t>count</w:t>
      </w:r>
      <w:r>
        <w:t xml:space="preserve">” in the specified document. </w:t>
      </w:r>
      <w:r w:rsidR="00BA107F">
        <w:t>The document must have the below structure:</w:t>
      </w:r>
    </w:p>
    <w:p w14:paraId="1D720F9F" w14:textId="67C3AACE" w:rsidR="00BA107F" w:rsidRDefault="00BA107F" w:rsidP="00C83C02">
      <w:pPr>
        <w:ind w:left="720"/>
      </w:pPr>
    </w:p>
    <w:p w14:paraId="101768A2" w14:textId="462F07CD" w:rsidR="00BA107F" w:rsidRPr="00C83C02" w:rsidRDefault="00BA107F" w:rsidP="00BA107F">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587C8C48" w14:textId="3D1E9221" w:rsidR="00BA107F" w:rsidRDefault="00BA107F" w:rsidP="00C83C02">
      <w:pPr>
        <w:ind w:left="720"/>
      </w:pPr>
    </w:p>
    <w:p w14:paraId="21447C97" w14:textId="77777777" w:rsidR="0079401A" w:rsidRDefault="009F47FA" w:rsidP="00C83C02">
      <w:pPr>
        <w:ind w:left="720"/>
      </w:pPr>
      <w:r>
        <w:t>T</w:t>
      </w:r>
      <w:r w:rsidR="007905D4">
        <w:t xml:space="preserve">he </w:t>
      </w:r>
      <w:r w:rsidR="007905D4">
        <w:rPr>
          <w:i/>
          <w:iCs/>
        </w:rPr>
        <w:t xml:space="preserve">increment </w:t>
      </w:r>
      <w:r w:rsidR="007905D4">
        <w:t xml:space="preserve">operation returns the post-increment value. </w:t>
      </w:r>
    </w:p>
    <w:p w14:paraId="6CEB69AC" w14:textId="77777777" w:rsidR="0079401A" w:rsidRDefault="0079401A" w:rsidP="00C83C02">
      <w:pPr>
        <w:ind w:left="720"/>
      </w:pPr>
    </w:p>
    <w:p w14:paraId="03FBD217" w14:textId="1A0D2195" w:rsidR="001B5F84" w:rsidRDefault="0079401A" w:rsidP="00491AE0">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w:t>
      </w:r>
      <w:r w:rsidR="007905D4">
        <w:t>the first returned value will be 1.</w:t>
      </w:r>
    </w:p>
    <w:p w14:paraId="1001DC44" w14:textId="77777777" w:rsidR="001B5F84" w:rsidRDefault="001B5F84" w:rsidP="00491AE0">
      <w:pPr>
        <w:ind w:left="720"/>
      </w:pPr>
    </w:p>
    <w:p w14:paraId="34DBED9A" w14:textId="6A84D7F7" w:rsidR="00491AE0" w:rsidRPr="00491AE0" w:rsidDel="009C616D" w:rsidRDefault="007F7F44" w:rsidP="00491AE0">
      <w:pPr>
        <w:ind w:left="720"/>
        <w:rPr>
          <w:del w:id="239" w:author="Sriram Melkote [2]" w:date="2020-09-18T12:10:00Z"/>
        </w:rPr>
      </w:pPr>
      <w:ins w:id="240" w:author="Sriram Melkote" w:date="2020-06-25T17:36:00Z">
        <w:del w:id="241" w:author="Sriram Melkote [2]" w:date="2020-09-18T12:10:00Z">
          <w:r w:rsidDel="009C616D">
            <w:delText xml:space="preserve">Note that </w:delText>
          </w:r>
        </w:del>
      </w:ins>
      <w:ins w:id="242" w:author="Sriram Melkote" w:date="2020-06-25T17:32:00Z">
        <w:del w:id="243" w:author="Sriram Melkote [2]" w:date="2020-09-18T12:10:00Z">
          <w:r w:rsidR="006141E5" w:rsidDel="009C616D">
            <w:delText xml:space="preserve">v8 </w:delText>
          </w:r>
        </w:del>
      </w:ins>
      <w:ins w:id="244" w:author="Sriram Melkote" w:date="2020-06-25T17:36:00Z">
        <w:del w:id="245" w:author="Sriram Melkote [2]" w:date="2020-09-18T12:10:00Z">
          <w:r w:rsidDel="009C616D">
            <w:delText xml:space="preserve">JavaScript </w:delText>
          </w:r>
        </w:del>
      </w:ins>
      <w:del w:id="246" w:author="Sriram Melkote [2]" w:date="2020-09-18T12:10:00Z">
        <w:r w:rsidR="00B64296" w:rsidDel="009C616D">
          <w:delText>JavaScript numbers</w:delText>
        </w:r>
      </w:del>
      <w:ins w:id="247" w:author="Sriram Melkote" w:date="2020-06-25T17:32:00Z">
        <w:del w:id="248" w:author="Sriram Melkote [2]" w:date="2020-09-18T12:10:00Z">
          <w:r w:rsidR="006141E5" w:rsidDel="009C616D">
            <w:delText xml:space="preserve"> </w:delText>
          </w:r>
        </w:del>
      </w:ins>
      <w:ins w:id="249" w:author="Sriram Melkote" w:date="2020-06-25T17:37:00Z">
        <w:del w:id="250" w:author="Sriram Melkote [2]" w:date="2020-09-18T12:10:00Z">
          <w:r w:rsidR="006D4DE4" w:rsidDel="009C616D">
            <w:delText xml:space="preserve">has only </w:delText>
          </w:r>
        </w:del>
      </w:ins>
      <w:del w:id="251" w:author="Sriram Melkote [2]" w:date="2020-09-18T12:10:00Z">
        <w:r w:rsidR="00B64296" w:rsidDel="009C616D">
          <w:delText xml:space="preserve"> are accurate only till 53-bits</w:delText>
        </w:r>
      </w:del>
      <w:ins w:id="252" w:author="Sriram Melkote" w:date="2020-06-25T17:37:00Z">
        <w:del w:id="253" w:author="Sriram Melkote [2]" w:date="2020-09-18T12:10:00Z">
          <w:r w:rsidR="006D4DE4" w:rsidDel="009C616D">
            <w:delText xml:space="preserve"> precision</w:delText>
          </w:r>
        </w:del>
      </w:ins>
      <w:del w:id="254" w:author="Sriram Melkote [2]" w:date="2020-09-18T12:10:00Z">
        <w:r w:rsidR="00B64296" w:rsidDel="009C616D">
          <w:delText xml:space="preserve">. Hence, </w:delText>
        </w:r>
        <w:r w:rsidR="005E3FCA" w:rsidDel="009C616D">
          <w:delText>using</w:delText>
        </w:r>
        <w:r w:rsidR="00B55650" w:rsidDel="009C616D">
          <w:delText xml:space="preserve"> </w:delText>
        </w:r>
        <w:r w:rsidR="00B55650" w:rsidRPr="00A36276" w:rsidDel="009C616D">
          <w:rPr>
            <w:i/>
            <w:iCs/>
          </w:rPr>
          <w:delText>get()</w:delText>
        </w:r>
        <w:r w:rsidR="00C27AD1" w:rsidDel="009C616D">
          <w:delText xml:space="preserve"> </w:delText>
        </w:r>
        <w:r w:rsidR="00B55650" w:rsidDel="009C616D">
          <w:delText xml:space="preserve"> followed by an </w:delText>
        </w:r>
        <w:r w:rsidR="00B55650" w:rsidRPr="00B55650" w:rsidDel="009C616D">
          <w:rPr>
            <w:i/>
            <w:iCs/>
          </w:rPr>
          <w:delText>upsert</w:delText>
        </w:r>
      </w:del>
      <w:ins w:id="255" w:author="Sriram Melkote" w:date="2020-06-25T17:17:00Z">
        <w:del w:id="256" w:author="Sriram Melkote [2]" w:date="2020-09-18T12:10:00Z">
          <w:r w:rsidR="00194906" w:rsidDel="009C616D">
            <w:rPr>
              <w:i/>
              <w:iCs/>
            </w:rPr>
            <w:delText>replace</w:delText>
          </w:r>
        </w:del>
      </w:ins>
      <w:del w:id="257" w:author="Sriram Melkote [2]" w:date="2020-09-18T12:10:00Z">
        <w:r w:rsidR="00B55650" w:rsidRPr="00B55650" w:rsidDel="009C616D">
          <w:rPr>
            <w:i/>
            <w:iCs/>
          </w:rPr>
          <w:delText>()</w:delText>
        </w:r>
        <w:r w:rsidR="00C27AD1" w:rsidDel="009C616D">
          <w:delText xml:space="preserve"> </w:delText>
        </w:r>
        <w:r w:rsidR="00A4510A" w:rsidDel="009C616D">
          <w:delText xml:space="preserve">with CAS </w:delText>
        </w:r>
        <w:r w:rsidR="00B55650" w:rsidDel="009C616D">
          <w:delText xml:space="preserve">rather than </w:delText>
        </w:r>
        <w:r w:rsidR="00B55650" w:rsidRPr="00B55650" w:rsidDel="009C616D">
          <w:rPr>
            <w:i/>
            <w:iCs/>
          </w:rPr>
          <w:delText>increment()</w:delText>
        </w:r>
        <w:r w:rsidR="00B55650" w:rsidDel="009C616D">
          <w:delText xml:space="preserve"> </w:delText>
        </w:r>
        <w:r w:rsidR="00286DE8" w:rsidDel="009C616D">
          <w:delText>is recommended when using</w:delText>
        </w:r>
        <w:r w:rsidR="00C27AD1" w:rsidDel="009C616D">
          <w:delText xml:space="preserve"> </w:delText>
        </w:r>
        <w:r w:rsidR="000C5C1B" w:rsidDel="009C616D">
          <w:delText>counts</w:delText>
        </w:r>
        <w:r w:rsidR="00C27AD1" w:rsidDel="009C616D">
          <w:delText xml:space="preserve"> that may go beyond </w:delText>
        </w:r>
        <w:r w:rsidR="00C27AD1" w:rsidDel="009C616D">
          <w:sym w:font="Symbol" w:char="F0B1"/>
        </w:r>
        <w:r w:rsidR="00C27AD1" w:rsidDel="009C616D">
          <w:delText xml:space="preserve"> 2</w:delText>
        </w:r>
        <w:r w:rsidR="00C27AD1" w:rsidRPr="00C27AD1" w:rsidDel="009C616D">
          <w:rPr>
            <w:vertAlign w:val="superscript"/>
          </w:rPr>
          <w:delText>53</w:delText>
        </w:r>
        <w:r w:rsidR="00C27AD1" w:rsidDel="009C616D">
          <w:delText>.</w:delText>
        </w:r>
      </w:del>
    </w:p>
    <w:p w14:paraId="0AC0CCB7" w14:textId="055E1858" w:rsidR="00491AE0" w:rsidDel="009C616D" w:rsidRDefault="00491AE0" w:rsidP="00491AE0">
      <w:pPr>
        <w:ind w:left="1440" w:hanging="720"/>
        <w:rPr>
          <w:del w:id="258" w:author="Sriram Melkote [2]" w:date="2020-09-18T12:10:00Z"/>
        </w:rPr>
      </w:pPr>
    </w:p>
    <w:p w14:paraId="35071302" w14:textId="77777777" w:rsidR="009116B6" w:rsidRDefault="009116B6" w:rsidP="009116B6">
      <w:pPr>
        <w:ind w:left="720"/>
      </w:pPr>
      <w:r>
        <w:t xml:space="preserve">Due to limitations in KV engine API, this operation cannot currently manipulate full document counters. </w:t>
      </w:r>
    </w:p>
    <w:p w14:paraId="59052270" w14:textId="77777777" w:rsidR="009116B6" w:rsidRPr="00C83C02" w:rsidRDefault="009116B6" w:rsidP="00C83C02">
      <w:pPr>
        <w:rPr>
          <w:rFonts w:ascii="Consolas" w:hAnsi="Consolas" w:cs="Consolas"/>
          <w:sz w:val="18"/>
          <w:szCs w:val="18"/>
        </w:rPr>
      </w:pPr>
    </w:p>
    <w:p w14:paraId="36AC90D0" w14:textId="77777777" w:rsidR="001E092E" w:rsidRDefault="001E092E" w:rsidP="001E092E">
      <w:pPr>
        <w:pStyle w:val="Heading5"/>
        <w:ind w:left="1440"/>
      </w:pPr>
      <w:r>
        <w:t>binding</w:t>
      </w:r>
    </w:p>
    <w:p w14:paraId="5414E3BA" w14:textId="2CF28FF5" w:rsidR="002750C8" w:rsidRDefault="002750C8" w:rsidP="002750C8">
      <w:pPr>
        <w:ind w:left="1440"/>
      </w:pPr>
      <w:r>
        <w:t xml:space="preserve">The name of the binding that references the target bucket. The binding must have access level of </w:t>
      </w:r>
      <w:r w:rsidR="00C83C02" w:rsidRPr="00C83C02">
        <w:rPr>
          <w:i/>
          <w:iCs/>
        </w:rPr>
        <w:t>“read/write”</w:t>
      </w:r>
      <w:r>
        <w:t>.</w:t>
      </w:r>
    </w:p>
    <w:p w14:paraId="50488787" w14:textId="77777777" w:rsidR="002750C8" w:rsidRDefault="002750C8" w:rsidP="001E092E">
      <w:pPr>
        <w:ind w:left="720"/>
      </w:pPr>
    </w:p>
    <w:p w14:paraId="47A4F694" w14:textId="542ABBCA" w:rsidR="001E092E" w:rsidRDefault="001E092E" w:rsidP="001E092E">
      <w:pPr>
        <w:pStyle w:val="Heading5"/>
        <w:ind w:left="1440"/>
      </w:pPr>
      <w:r>
        <w:t>meta</w:t>
      </w:r>
      <w:r w:rsidR="007E7321">
        <w:t xml:space="preserve"> (type: Object)</w:t>
      </w:r>
    </w:p>
    <w:p w14:paraId="0AAC714D" w14:textId="77777777" w:rsidR="00852587" w:rsidRDefault="00852587" w:rsidP="00852587">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E947604" w14:textId="77777777" w:rsidR="001E092E" w:rsidRDefault="001E092E" w:rsidP="001E092E">
      <w:pPr>
        <w:ind w:left="720"/>
      </w:pPr>
    </w:p>
    <w:p w14:paraId="1A0D8103" w14:textId="20B40C3D" w:rsidR="00323917" w:rsidRPr="001F4496" w:rsidRDefault="00323917" w:rsidP="00323917">
      <w:pPr>
        <w:pStyle w:val="Heading6"/>
        <w:ind w:left="2160"/>
        <w:rPr>
          <w:i/>
          <w:iCs/>
        </w:rPr>
      </w:pPr>
      <w:r w:rsidRPr="001F4496">
        <w:rPr>
          <w:i/>
          <w:iCs/>
        </w:rPr>
        <w:t>meta.id</w:t>
      </w:r>
      <w:r w:rsidR="00F56DE7">
        <w:rPr>
          <w:i/>
          <w:iCs/>
        </w:rPr>
        <w:t xml:space="preserve"> (</w:t>
      </w:r>
      <w:proofErr w:type="spellStart"/>
      <w:proofErr w:type="gramStart"/>
      <w:r w:rsidR="00F56DE7">
        <w:rPr>
          <w:i/>
          <w:iCs/>
        </w:rPr>
        <w:t>type:string</w:t>
      </w:r>
      <w:proofErr w:type="spellEnd"/>
      <w:proofErr w:type="gramEnd"/>
      <w:r w:rsidR="00F56DE7">
        <w:rPr>
          <w:i/>
          <w:iCs/>
        </w:rPr>
        <w:t>)</w:t>
      </w:r>
    </w:p>
    <w:p w14:paraId="131B02AB" w14:textId="77777777" w:rsidR="00323917" w:rsidRPr="002750C8" w:rsidRDefault="00323917" w:rsidP="00323917">
      <w:pPr>
        <w:ind w:left="2160"/>
      </w:pPr>
      <w:r>
        <w:t xml:space="preserve">The key of the document to be used for the operation. This is a mandatory parameter and must be of JavaScript </w:t>
      </w:r>
      <w:r w:rsidRPr="00B75D35">
        <w:rPr>
          <w:i/>
          <w:iCs/>
        </w:rPr>
        <w:t>string</w:t>
      </w:r>
      <w:r>
        <w:t xml:space="preserve"> type.</w:t>
      </w:r>
    </w:p>
    <w:p w14:paraId="0E4224E7" w14:textId="77777777" w:rsidR="00323917" w:rsidRDefault="00323917" w:rsidP="00323917">
      <w:pPr>
        <w:ind w:left="720"/>
      </w:pPr>
    </w:p>
    <w:p w14:paraId="08B863B8" w14:textId="77777777" w:rsidR="00A4067B" w:rsidRDefault="00A4067B" w:rsidP="00A4067B">
      <w:pPr>
        <w:pStyle w:val="Heading5"/>
        <w:ind w:left="1440"/>
      </w:pPr>
      <w:r>
        <w:rPr>
          <w:i/>
          <w:iCs/>
        </w:rPr>
        <w:t>result –</w:t>
      </w:r>
      <w:r>
        <w:t xml:space="preserve"> the return value (type: Object)</w:t>
      </w:r>
    </w:p>
    <w:p w14:paraId="24D64DA8" w14:textId="77777777" w:rsidR="00A4067B" w:rsidRDefault="00A4067B" w:rsidP="00A4067B">
      <w:pPr>
        <w:ind w:left="1440"/>
      </w:pPr>
      <w:r>
        <w:t>The return object indicates success/failure of the operation, and the metadata of the operation.</w:t>
      </w:r>
    </w:p>
    <w:p w14:paraId="4C6DE844" w14:textId="77777777" w:rsidR="00A4067B" w:rsidRDefault="00A4067B" w:rsidP="00A4067B">
      <w:pPr>
        <w:ind w:left="1440"/>
      </w:pPr>
    </w:p>
    <w:p w14:paraId="2F74686C" w14:textId="77777777" w:rsidR="00A4067B" w:rsidRPr="001F4496" w:rsidRDefault="00A4067B" w:rsidP="00A4067B">
      <w:pPr>
        <w:pStyle w:val="Heading6"/>
        <w:ind w:left="2160"/>
        <w:rPr>
          <w:i/>
          <w:iCs/>
        </w:rPr>
      </w:pPr>
      <w:proofErr w:type="spellStart"/>
      <w:proofErr w:type="gramStart"/>
      <w:r>
        <w:rPr>
          <w:i/>
          <w:iCs/>
        </w:rPr>
        <w:t>result.success</w:t>
      </w:r>
      <w:proofErr w:type="spellEnd"/>
      <w:proofErr w:type="gramEnd"/>
      <w:r>
        <w:rPr>
          <w:i/>
          <w:iCs/>
        </w:rPr>
        <w:t xml:space="preserve"> (type: boolean)</w:t>
      </w:r>
    </w:p>
    <w:p w14:paraId="1FD6CA68" w14:textId="77777777" w:rsidR="00A4067B" w:rsidRDefault="00A4067B" w:rsidP="00A4067B">
      <w:pPr>
        <w:ind w:left="2160"/>
      </w:pPr>
      <w:r>
        <w:t>This field indicates if the operation was successful or not. It is always present in the return object.</w:t>
      </w:r>
    </w:p>
    <w:p w14:paraId="0E1FC316" w14:textId="77777777" w:rsidR="00A4067B" w:rsidRDefault="00A4067B" w:rsidP="00A4067B">
      <w:pPr>
        <w:ind w:left="1440"/>
      </w:pPr>
    </w:p>
    <w:p w14:paraId="738BEB85" w14:textId="77777777" w:rsidR="00A4067B" w:rsidRPr="001F4496" w:rsidRDefault="00A4067B" w:rsidP="00A4067B">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59D746EC" w14:textId="14C56EA8" w:rsidR="00A4067B" w:rsidRDefault="00A4067B" w:rsidP="00A4067B">
      <w:pPr>
        <w:ind w:left="2160"/>
      </w:pPr>
      <w:r>
        <w:t xml:space="preserve">This field is present only if the operation succeeded. It contains metadata about the </w:t>
      </w:r>
      <w:r w:rsidR="00C55BA5">
        <w:t>counter</w:t>
      </w:r>
      <w:r>
        <w:t xml:space="preserve"> that was i</w:t>
      </w:r>
      <w:r w:rsidR="00C55BA5">
        <w:t>ncremented (or created and incremented)</w:t>
      </w:r>
      <w:r>
        <w:t>.</w:t>
      </w:r>
    </w:p>
    <w:p w14:paraId="32C8C472" w14:textId="77777777" w:rsidR="00A4067B" w:rsidRPr="0069576F" w:rsidRDefault="00A4067B" w:rsidP="00A4067B">
      <w:pPr>
        <w:ind w:left="1440"/>
      </w:pPr>
    </w:p>
    <w:p w14:paraId="5B2514CA" w14:textId="77777777" w:rsidR="00A4067B" w:rsidRPr="001F4496" w:rsidRDefault="00A4067B" w:rsidP="00A4067B">
      <w:pPr>
        <w:pStyle w:val="Heading6"/>
        <w:ind w:left="2880"/>
        <w:rPr>
          <w:i/>
          <w:iCs/>
        </w:rPr>
      </w:pPr>
      <w:r>
        <w:rPr>
          <w:i/>
          <w:iCs/>
        </w:rPr>
        <w:lastRenderedPageBreak/>
        <w:t>result.meta</w:t>
      </w:r>
      <w:r w:rsidRPr="001F4496">
        <w:rPr>
          <w:i/>
          <w:iCs/>
        </w:rPr>
        <w:t>.id</w:t>
      </w:r>
      <w:r>
        <w:rPr>
          <w:i/>
          <w:iCs/>
        </w:rPr>
        <w:t xml:space="preserve"> (type: string)</w:t>
      </w:r>
    </w:p>
    <w:p w14:paraId="3C8BC294" w14:textId="6E008971" w:rsidR="00A4067B" w:rsidRPr="00B75D35" w:rsidRDefault="00A4067B" w:rsidP="00A4067B">
      <w:pPr>
        <w:ind w:left="2880"/>
      </w:pPr>
      <w:r>
        <w:t xml:space="preserve">The key of the document that was </w:t>
      </w:r>
      <w:del w:id="259" w:author="Sriram Melkote" w:date="2020-06-25T17:20:00Z">
        <w:r w:rsidDel="004D57A8">
          <w:delText xml:space="preserve">inserted </w:delText>
        </w:r>
      </w:del>
      <w:ins w:id="260" w:author="Sriram Melkote" w:date="2020-06-25T17:20:00Z">
        <w:r w:rsidR="004D57A8">
          <w:t>incremented (or created and incremented)</w:t>
        </w:r>
        <w:r w:rsidR="003A6FD8">
          <w:t xml:space="preserve"> </w:t>
        </w:r>
      </w:ins>
      <w:r>
        <w:t>by this operation.</w:t>
      </w:r>
    </w:p>
    <w:p w14:paraId="58B48952" w14:textId="7450F843" w:rsidR="00A4067B" w:rsidRDefault="00A4067B" w:rsidP="00A4067B">
      <w:pPr>
        <w:ind w:left="720"/>
      </w:pPr>
    </w:p>
    <w:p w14:paraId="7228323E" w14:textId="0E463204" w:rsidR="008C33BF" w:rsidRPr="001F4496" w:rsidRDefault="008C33BF" w:rsidP="008C33BF">
      <w:pPr>
        <w:pStyle w:val="Heading5"/>
        <w:ind w:left="2160"/>
        <w:rPr>
          <w:i/>
          <w:iCs/>
        </w:rPr>
      </w:pPr>
      <w:proofErr w:type="spellStart"/>
      <w:proofErr w:type="gramStart"/>
      <w:r>
        <w:rPr>
          <w:i/>
          <w:iCs/>
        </w:rPr>
        <w:t>result.doc.count</w:t>
      </w:r>
      <w:proofErr w:type="spellEnd"/>
      <w:proofErr w:type="gramEnd"/>
      <w:r>
        <w:rPr>
          <w:i/>
          <w:iCs/>
        </w:rPr>
        <w:t xml:space="preserve"> (type: number)</w:t>
      </w:r>
    </w:p>
    <w:p w14:paraId="1412EA97" w14:textId="77777777" w:rsidR="005E2A0F" w:rsidRDefault="008C33BF" w:rsidP="008C33BF">
      <w:pPr>
        <w:ind w:left="2160"/>
        <w:rPr>
          <w:ins w:id="261" w:author="Sriram Melkote [2]" w:date="2020-09-18T12:13:00Z"/>
        </w:rPr>
      </w:pPr>
      <w:r>
        <w:t xml:space="preserve">If the operation is successful, this field contains the </w:t>
      </w:r>
      <w:r w:rsidR="007B55C1">
        <w:t>post-increment value of the requested counter document.</w:t>
      </w:r>
    </w:p>
    <w:p w14:paraId="06503D8E" w14:textId="77777777" w:rsidR="005E2A0F" w:rsidRDefault="005E2A0F" w:rsidP="008C33BF">
      <w:pPr>
        <w:ind w:left="2160"/>
        <w:rPr>
          <w:ins w:id="262" w:author="Sriram Melkote [2]" w:date="2020-09-18T12:13:00Z"/>
        </w:rPr>
      </w:pPr>
    </w:p>
    <w:p w14:paraId="0B1C5E2D" w14:textId="0F939528" w:rsidR="008C33BF" w:rsidRPr="005E2A0F" w:rsidRDefault="005E2A0F" w:rsidP="008C33BF">
      <w:pPr>
        <w:ind w:left="2160"/>
        <w:rPr>
          <w:i/>
          <w:iCs/>
          <w:rPrChange w:id="263" w:author="Sriram Melkote [2]" w:date="2020-09-18T12:14:00Z">
            <w:rPr/>
          </w:rPrChange>
        </w:rPr>
      </w:pPr>
      <w:ins w:id="264" w:author="Sriram Melkote [2]" w:date="2020-09-18T12:13:00Z">
        <w:r w:rsidRPr="005E2A0F">
          <w:rPr>
            <w:i/>
            <w:iCs/>
            <w:rPrChange w:id="265" w:author="Sriram Melkote [2]" w:date="2020-09-18T12:14:00Z">
              <w:rPr/>
            </w:rPrChange>
          </w:rPr>
          <w:t>Note: if you will be handling large count</w:t>
        </w:r>
      </w:ins>
      <w:ins w:id="266" w:author="Sriram Melkote [2]" w:date="2020-09-18T12:14:00Z">
        <w:r w:rsidR="009A07D0">
          <w:rPr>
            <w:i/>
            <w:iCs/>
          </w:rPr>
          <w:t xml:space="preserve">s </w:t>
        </w:r>
      </w:ins>
      <w:ins w:id="267" w:author="Sriram Melkote [2]" w:date="2020-09-18T12:13:00Z">
        <w:r w:rsidRPr="005E2A0F">
          <w:rPr>
            <w:i/>
            <w:iCs/>
            <w:rPrChange w:id="268" w:author="Sriram Melkote [2]" w:date="2020-09-18T12:14:00Z">
              <w:rPr/>
            </w:rPrChange>
          </w:rPr>
          <w:t>(more than 15 digits), please see the s</w:t>
        </w:r>
      </w:ins>
      <w:ins w:id="269" w:author="Sriram Melkote [2]" w:date="2020-09-18T12:14:00Z">
        <w:r w:rsidRPr="005E2A0F">
          <w:rPr>
            <w:i/>
            <w:iCs/>
            <w:rPrChange w:id="270" w:author="Sriram Melkote [2]" w:date="2020-09-18T12:14:00Z">
              <w:rPr/>
            </w:rPrChange>
          </w:rPr>
          <w:t>ection</w:t>
        </w:r>
      </w:ins>
      <w:ins w:id="271" w:author="Sriram Melkote [2]" w:date="2020-09-18T12:13:00Z">
        <w:r w:rsidRPr="005E2A0F">
          <w:rPr>
            <w:i/>
            <w:iCs/>
            <w:rPrChange w:id="272" w:author="Sriram Melkote [2]" w:date="2020-09-18T12:14:00Z">
              <w:rPr/>
            </w:rPrChange>
          </w:rPr>
          <w:t xml:space="preserve"> titled </w:t>
        </w:r>
      </w:ins>
      <w:ins w:id="273" w:author="Sriram Melkote [2]" w:date="2020-09-18T12:17:00Z">
        <w:r w:rsidR="009027A1">
          <w:rPr>
            <w:i/>
            <w:iCs/>
          </w:rPr>
          <w:t>"</w:t>
        </w:r>
      </w:ins>
      <w:ins w:id="274" w:author="Sriram Melkote [2]" w:date="2020-09-18T12:15:00Z">
        <w:r w:rsidR="00250728">
          <w:rPr>
            <w:i/>
            <w:iCs/>
          </w:rPr>
          <w:fldChar w:fldCharType="begin"/>
        </w:r>
        <w:r w:rsidR="00250728">
          <w:rPr>
            <w:i/>
            <w:iCs/>
          </w:rPr>
          <w:instrText xml:space="preserve"> HYPERLINK  \l "_JSON_Number_Precision" </w:instrText>
        </w:r>
        <w:r w:rsidR="00250728">
          <w:rPr>
            <w:i/>
            <w:iCs/>
          </w:rPr>
        </w:r>
        <w:r w:rsidR="00250728">
          <w:rPr>
            <w:i/>
            <w:iCs/>
          </w:rPr>
          <w:fldChar w:fldCharType="separate"/>
        </w:r>
        <w:r w:rsidRPr="00250728">
          <w:rPr>
            <w:rStyle w:val="Hyperlink"/>
            <w:i/>
            <w:iCs/>
            <w:rPrChange w:id="275" w:author="Sriram Melkote [2]" w:date="2020-09-18T12:14:00Z">
              <w:rPr/>
            </w:rPrChange>
          </w:rPr>
          <w:t>JSON Number Precision</w:t>
        </w:r>
        <w:r w:rsidR="00250728">
          <w:rPr>
            <w:i/>
            <w:iCs/>
          </w:rPr>
          <w:fldChar w:fldCharType="end"/>
        </w:r>
      </w:ins>
      <w:ins w:id="276" w:author="Sriram Melkote [2]" w:date="2020-09-18T12:17:00Z">
        <w:r w:rsidR="009027A1">
          <w:rPr>
            <w:i/>
            <w:iCs/>
          </w:rPr>
          <w:t>"</w:t>
        </w:r>
      </w:ins>
      <w:ins w:id="277" w:author="Sriram Melkote [2]" w:date="2020-09-18T12:15:00Z">
        <w:r w:rsidR="00250728">
          <w:rPr>
            <w:i/>
            <w:iCs/>
          </w:rPr>
          <w:t xml:space="preserve"> </w:t>
        </w:r>
      </w:ins>
      <w:ins w:id="278" w:author="Sriram Melkote [2]" w:date="2020-09-18T12:14:00Z">
        <w:r w:rsidRPr="005E2A0F">
          <w:rPr>
            <w:i/>
            <w:iCs/>
            <w:rPrChange w:id="279" w:author="Sriram Melkote [2]" w:date="2020-09-18T12:14:00Z">
              <w:rPr/>
            </w:rPrChange>
          </w:rPr>
          <w:t>in this document</w:t>
        </w:r>
      </w:ins>
      <w:ins w:id="280" w:author="Sriram Melkote [2]" w:date="2020-09-18T12:13:00Z">
        <w:r w:rsidRPr="005E2A0F">
          <w:rPr>
            <w:i/>
            <w:iCs/>
            <w:rPrChange w:id="281" w:author="Sriram Melkote [2]" w:date="2020-09-18T12:14:00Z">
              <w:rPr/>
            </w:rPrChange>
          </w:rPr>
          <w:t>.</w:t>
        </w:r>
      </w:ins>
    </w:p>
    <w:p w14:paraId="5A559C51" w14:textId="77777777" w:rsidR="008C33BF" w:rsidRDefault="008C33BF" w:rsidP="008C33BF">
      <w:pPr>
        <w:ind w:left="720"/>
      </w:pPr>
    </w:p>
    <w:p w14:paraId="2104FBA9" w14:textId="77777777" w:rsidR="00A4067B" w:rsidRPr="001F4496" w:rsidRDefault="00A4067B" w:rsidP="00A4067B">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5737594F" w14:textId="0A58B1FA" w:rsidR="00A4067B" w:rsidRDefault="00A4067B" w:rsidP="00A4067B">
      <w:pPr>
        <w:ind w:left="2160"/>
      </w:pPr>
      <w:r>
        <w:t xml:space="preserve">This field is </w:t>
      </w:r>
      <w:del w:id="282" w:author="Sriram Melkote" w:date="2020-06-25T17:43:00Z">
        <w:r w:rsidDel="00172176">
          <w:delText>populated</w:delText>
        </w:r>
      </w:del>
      <w:ins w:id="283"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016A2084" w14:textId="1D203095" w:rsidR="00A4067B" w:rsidRDefault="00A4067B" w:rsidP="00A4067B">
      <w:pPr>
        <w:ind w:left="2160"/>
      </w:pPr>
    </w:p>
    <w:p w14:paraId="2A44036A" w14:textId="77777777" w:rsidR="00A4067B" w:rsidRPr="001F4496" w:rsidRDefault="00A4067B" w:rsidP="00A4067B">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0E43CD5B" w14:textId="77777777" w:rsidR="00A4067B" w:rsidRPr="002750C8" w:rsidRDefault="00A4067B" w:rsidP="00A4067B">
      <w:pPr>
        <w:ind w:left="2880"/>
      </w:pPr>
      <w:r>
        <w:t>If present, the code of the SDK error that triggered this operation to fail. This is typically an internal numeric code.</w:t>
      </w:r>
    </w:p>
    <w:p w14:paraId="5A29D959" w14:textId="77777777" w:rsidR="00A4067B" w:rsidRDefault="00A4067B" w:rsidP="00A4067B">
      <w:pPr>
        <w:ind w:left="2880"/>
      </w:pPr>
    </w:p>
    <w:p w14:paraId="12841B81" w14:textId="16AA39A1" w:rsidR="00A4067B" w:rsidRPr="001F4496" w:rsidRDefault="00A4067B" w:rsidP="00A4067B">
      <w:pPr>
        <w:pStyle w:val="Heading6"/>
        <w:ind w:left="2880"/>
        <w:rPr>
          <w:i/>
          <w:iCs/>
        </w:rPr>
      </w:pPr>
      <w:r>
        <w:rPr>
          <w:i/>
          <w:iCs/>
        </w:rPr>
        <w:t>result.</w:t>
      </w:r>
      <w:r w:rsidR="000671A8">
        <w:rPr>
          <w:i/>
          <w:iCs/>
        </w:rPr>
        <w:t>error.name</w:t>
      </w:r>
      <w:r>
        <w:rPr>
          <w:i/>
          <w:iCs/>
        </w:rPr>
        <w:t xml:space="preserve"> (type: string)</w:t>
      </w:r>
    </w:p>
    <w:p w14:paraId="711FD41D" w14:textId="24DA45A4" w:rsidR="00A4067B" w:rsidRDefault="00A4067B" w:rsidP="00A4067B">
      <w:pPr>
        <w:ind w:left="2880"/>
      </w:pPr>
      <w:r>
        <w:t xml:space="preserve">If present, the key is a </w:t>
      </w:r>
      <w:del w:id="284" w:author="Sriram Melkote [2]" w:date="2020-09-18T14:13:00Z">
        <w:r w:rsidDel="001A03B2">
          <w:delText xml:space="preserve">stable </w:delText>
        </w:r>
      </w:del>
      <w:r>
        <w:t>token indicating the error that SDK encountered that caused this operation to fail.</w:t>
      </w:r>
      <w:ins w:id="285" w:author="Sriram Melkote [2]" w:date="2020-09-18T17:28:00Z">
        <w:r w:rsidR="009D5D14" w:rsidDel="009D5D14">
          <w:t xml:space="preserve"> </w:t>
        </w:r>
      </w:ins>
      <w:del w:id="286" w:author="Sriram Melkote [2]" w:date="2020-09-18T17:28:00Z">
        <w:r w:rsidDel="009D5D14">
          <w:delText xml:space="preserve"> </w:delText>
        </w:r>
      </w:del>
      <w:del w:id="287" w:author="Sriram Melkote [2]" w:date="2020-09-18T14:05:00Z">
        <w:r w:rsidDel="00F919E1">
          <w:delText>Error keys are stable over multiple releases and may be safely compared.</w:delText>
        </w:r>
      </w:del>
    </w:p>
    <w:p w14:paraId="6D195BD6" w14:textId="77777777" w:rsidR="00A4067B" w:rsidRDefault="00A4067B" w:rsidP="00A4067B">
      <w:pPr>
        <w:ind w:left="720"/>
      </w:pPr>
    </w:p>
    <w:p w14:paraId="00E511F7" w14:textId="735CC78D" w:rsidR="00A4067B" w:rsidRPr="001F4496" w:rsidRDefault="00A4067B" w:rsidP="00A4067B">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EEECF86" w14:textId="77777777" w:rsidR="00A4067B" w:rsidRDefault="00A4067B" w:rsidP="00A4067B">
      <w:pPr>
        <w:ind w:left="2880"/>
      </w:pPr>
      <w:r>
        <w:t>If present, a human readable description of the error that occurred. The description is for diagnostics and logging purposes only and may change over time. No programmatic logic should be tied to specific contents from this field.</w:t>
      </w:r>
    </w:p>
    <w:p w14:paraId="067328E6" w14:textId="43A414A2" w:rsidR="007E7321" w:rsidRDefault="007E7321" w:rsidP="007E7321">
      <w:pPr>
        <w:pStyle w:val="Heading5"/>
        <w:ind w:left="1440"/>
      </w:pPr>
    </w:p>
    <w:p w14:paraId="337DEC09" w14:textId="77777777" w:rsidR="001E092E" w:rsidRDefault="001E092E" w:rsidP="001E092E">
      <w:pPr>
        <w:pStyle w:val="Heading5"/>
        <w:ind w:left="1440"/>
      </w:pPr>
      <w:r>
        <w:t>exceptions</w:t>
      </w:r>
    </w:p>
    <w:p w14:paraId="00D4DD0E" w14:textId="30FAFE87" w:rsidR="001E092E" w:rsidRDefault="00436793" w:rsidP="00436793">
      <w:pPr>
        <w:ind w:left="1440"/>
      </w:pPr>
      <w:r>
        <w:t>This API indicates errors via the error object in the return value. Exceptions are thrown only during system failure conditions.</w:t>
      </w:r>
    </w:p>
    <w:p w14:paraId="0F186A24" w14:textId="2C45ED96" w:rsidR="001E092E" w:rsidRDefault="001E092E" w:rsidP="001E092E">
      <w:pPr>
        <w:rPr>
          <w:ins w:id="288" w:author="Sriram Melkote [2]" w:date="2020-09-18T12:11:00Z"/>
        </w:rPr>
      </w:pPr>
    </w:p>
    <w:p w14:paraId="43E6FE21" w14:textId="1BDE78A4" w:rsidR="009C616D" w:rsidDel="005E2A0F" w:rsidRDefault="009C616D" w:rsidP="001E092E">
      <w:pPr>
        <w:rPr>
          <w:del w:id="289" w:author="Sriram Melkote [2]" w:date="2020-09-18T12:12:00Z"/>
        </w:rPr>
      </w:pPr>
    </w:p>
    <w:p w14:paraId="68694DC3" w14:textId="5ACB8FBC" w:rsidR="00044FF3" w:rsidDel="005E2A0F" w:rsidRDefault="00044FF3" w:rsidP="00044FF3">
      <w:pPr>
        <w:ind w:left="1440" w:hanging="720"/>
        <w:rPr>
          <w:del w:id="290" w:author="Sriram Melkote [2]" w:date="2020-09-18T12:12:00Z"/>
        </w:rPr>
      </w:pPr>
    </w:p>
    <w:p w14:paraId="75A643FF" w14:textId="57C7D194" w:rsidR="00044FF3" w:rsidRDefault="00044FF3" w:rsidP="00044FF3">
      <w:pPr>
        <w:pStyle w:val="Heading4"/>
        <w:ind w:left="720"/>
        <w:rPr>
          <w:i w:val="0"/>
          <w:iCs w:val="0"/>
        </w:rPr>
      </w:pPr>
      <w:r w:rsidRPr="00AA1366">
        <w:rPr>
          <w:i w:val="0"/>
          <w:iCs w:val="0"/>
        </w:rPr>
        <w:t xml:space="preserve">Advanced </w:t>
      </w:r>
      <w:r>
        <w:rPr>
          <w:i w:val="0"/>
          <w:iCs w:val="0"/>
        </w:rPr>
        <w:t>DECREMENT</w:t>
      </w:r>
      <w:r w:rsidRPr="00AA1366">
        <w:rPr>
          <w:i w:val="0"/>
          <w:iCs w:val="0"/>
        </w:rPr>
        <w:t>:</w:t>
      </w:r>
    </w:p>
    <w:p w14:paraId="068B84C7" w14:textId="0AB8A8BE" w:rsidR="00044FF3" w:rsidRPr="000900C5" w:rsidRDefault="00044FF3" w:rsidP="00044FF3">
      <w:pPr>
        <w:pStyle w:val="Heading4"/>
        <w:ind w:left="720"/>
        <w:rPr>
          <w:b/>
          <w:bCs/>
        </w:rPr>
      </w:pPr>
      <w:r w:rsidRPr="000900C5">
        <w:rPr>
          <w:b/>
          <w:bCs/>
        </w:rPr>
        <w:t xml:space="preserve">results = </w:t>
      </w:r>
      <w:proofErr w:type="spellStart"/>
      <w:proofErr w:type="gramStart"/>
      <w:r w:rsidRPr="000900C5">
        <w:rPr>
          <w:b/>
          <w:bCs/>
        </w:rPr>
        <w:t>couchbase.</w:t>
      </w:r>
      <w:r>
        <w:rPr>
          <w:b/>
          <w:bCs/>
        </w:rPr>
        <w:t>decr</w:t>
      </w:r>
      <w:r w:rsidRPr="000900C5">
        <w:rPr>
          <w:b/>
          <w:bCs/>
        </w:rPr>
        <w:t>ement</w:t>
      </w:r>
      <w:proofErr w:type="spellEnd"/>
      <w:proofErr w:type="gramEnd"/>
      <w:r w:rsidRPr="000900C5">
        <w:rPr>
          <w:b/>
          <w:bCs/>
        </w:rPr>
        <w:t>(binding, meta)</w:t>
      </w:r>
    </w:p>
    <w:p w14:paraId="31717294" w14:textId="77777777" w:rsidR="00044FF3" w:rsidRDefault="00044FF3" w:rsidP="00044FF3">
      <w:pPr>
        <w:ind w:left="720"/>
      </w:pPr>
    </w:p>
    <w:p w14:paraId="684558A7" w14:textId="2C78A5FC" w:rsidR="00044FF3" w:rsidRDefault="00044FF3" w:rsidP="00044FF3">
      <w:pPr>
        <w:ind w:left="720"/>
      </w:pPr>
      <w:r>
        <w:t>This operation atomically decrements the field “</w:t>
      </w:r>
      <w:r w:rsidRPr="00C83C02">
        <w:rPr>
          <w:i/>
          <w:iCs/>
        </w:rPr>
        <w:t>count</w:t>
      </w:r>
      <w:r>
        <w:t>” in the specified document. The document must have the below structure:</w:t>
      </w:r>
    </w:p>
    <w:p w14:paraId="4766E40C" w14:textId="77777777" w:rsidR="00044FF3" w:rsidRDefault="00044FF3" w:rsidP="00044FF3">
      <w:pPr>
        <w:ind w:left="720"/>
      </w:pPr>
    </w:p>
    <w:p w14:paraId="514770FB" w14:textId="77777777" w:rsidR="00044FF3" w:rsidRPr="00C83C02" w:rsidRDefault="00044FF3" w:rsidP="00044FF3">
      <w:pPr>
        <w:ind w:left="720"/>
        <w:rPr>
          <w:rFonts w:ascii="Consolas" w:hAnsi="Consolas" w:cs="Consolas"/>
          <w:sz w:val="18"/>
          <w:szCs w:val="18"/>
        </w:rPr>
      </w:pPr>
      <w:r>
        <w:rPr>
          <w:rFonts w:ascii="Consolas" w:hAnsi="Consolas" w:cs="Consolas"/>
          <w:sz w:val="18"/>
          <w:szCs w:val="18"/>
        </w:rPr>
        <w:t xml:space="preserve">  </w:t>
      </w:r>
      <w:r w:rsidRPr="00C83C02">
        <w:rPr>
          <w:rFonts w:ascii="Consolas" w:hAnsi="Consolas" w:cs="Consolas"/>
          <w:sz w:val="18"/>
          <w:szCs w:val="18"/>
        </w:rPr>
        <w:tab/>
      </w:r>
      <w:r>
        <w:rPr>
          <w:rFonts w:ascii="Consolas" w:hAnsi="Consolas" w:cs="Consolas"/>
          <w:sz w:val="18"/>
          <w:szCs w:val="18"/>
        </w:rPr>
        <w:t>{</w:t>
      </w:r>
      <w:r w:rsidRPr="00C83C02">
        <w:rPr>
          <w:rFonts w:ascii="Consolas" w:hAnsi="Consolas" w:cs="Consolas"/>
          <w:sz w:val="18"/>
          <w:szCs w:val="18"/>
        </w:rPr>
        <w:t>“</w:t>
      </w:r>
      <w:r>
        <w:rPr>
          <w:rStyle w:val="keyword2"/>
          <w:rFonts w:ascii="Consolas" w:eastAsia="Times New Roman" w:hAnsi="Consolas"/>
          <w:sz w:val="18"/>
          <w:szCs w:val="18"/>
        </w:rPr>
        <w:t>count</w:t>
      </w:r>
      <w:r w:rsidRPr="00C83C02">
        <w:rPr>
          <w:rFonts w:ascii="Consolas" w:hAnsi="Consolas" w:cs="Consolas"/>
          <w:sz w:val="18"/>
          <w:szCs w:val="18"/>
        </w:rPr>
        <w:t xml:space="preserve">”: </w:t>
      </w:r>
      <w:r>
        <w:rPr>
          <w:rFonts w:ascii="Consolas" w:hAnsi="Consolas" w:cs="Consolas"/>
          <w:sz w:val="18"/>
          <w:szCs w:val="18"/>
        </w:rPr>
        <w:t>23} // 23 is the current counter value</w:t>
      </w:r>
    </w:p>
    <w:p w14:paraId="3CC6381B" w14:textId="77777777" w:rsidR="00044FF3" w:rsidRDefault="00044FF3" w:rsidP="00044FF3">
      <w:pPr>
        <w:ind w:left="720"/>
      </w:pPr>
    </w:p>
    <w:p w14:paraId="1B63455E" w14:textId="6518E6D0" w:rsidR="00044FF3" w:rsidRDefault="00044FF3" w:rsidP="00044FF3">
      <w:pPr>
        <w:ind w:left="720"/>
      </w:pPr>
      <w:r>
        <w:t xml:space="preserve">The </w:t>
      </w:r>
      <w:r>
        <w:rPr>
          <w:i/>
          <w:iCs/>
        </w:rPr>
        <w:t xml:space="preserve">decrement </w:t>
      </w:r>
      <w:r>
        <w:t xml:space="preserve">operation returns the post-decrement value. </w:t>
      </w:r>
    </w:p>
    <w:p w14:paraId="4A68EDA8" w14:textId="77777777" w:rsidR="00044FF3" w:rsidRDefault="00044FF3" w:rsidP="00044FF3">
      <w:pPr>
        <w:ind w:left="720"/>
      </w:pPr>
    </w:p>
    <w:p w14:paraId="36721CF3" w14:textId="60C89C27" w:rsidR="00044FF3" w:rsidRDefault="00044FF3" w:rsidP="00044FF3">
      <w:pPr>
        <w:ind w:left="720"/>
      </w:pPr>
      <w:r>
        <w:t xml:space="preserve">If the specified counter document does not exist, one is created with </w:t>
      </w:r>
      <w:r>
        <w:rPr>
          <w:rStyle w:val="keyword2"/>
          <w:rFonts w:ascii="Consolas" w:eastAsia="Times New Roman" w:hAnsi="Consolas"/>
          <w:sz w:val="18"/>
          <w:szCs w:val="18"/>
        </w:rPr>
        <w:t>count</w:t>
      </w:r>
      <w:r>
        <w:t xml:space="preserve"> value as 0 and the structure noted above. And so, the first returned value will be </w:t>
      </w:r>
      <w:r w:rsidR="00F45D95">
        <w:t>-</w:t>
      </w:r>
      <w:r>
        <w:t>1.</w:t>
      </w:r>
    </w:p>
    <w:p w14:paraId="52CD64BA" w14:textId="77777777" w:rsidR="00044FF3" w:rsidRDefault="00044FF3" w:rsidP="00044FF3">
      <w:pPr>
        <w:ind w:left="720"/>
      </w:pPr>
    </w:p>
    <w:p w14:paraId="7096D91A" w14:textId="402DDADA" w:rsidR="00D8420C" w:rsidRPr="00491AE0" w:rsidDel="009C616D" w:rsidRDefault="00D8420C" w:rsidP="00D8420C">
      <w:pPr>
        <w:ind w:left="720"/>
        <w:rPr>
          <w:del w:id="291" w:author="Sriram Melkote [2]" w:date="2020-09-18T12:10:00Z"/>
        </w:rPr>
      </w:pPr>
      <w:del w:id="292" w:author="Sriram Melkote [2]" w:date="2020-09-18T12:10:00Z">
        <w:r w:rsidDel="009C616D">
          <w:delText>JavaScript</w:delText>
        </w:r>
      </w:del>
      <w:ins w:id="293" w:author="Sriram Melkote" w:date="2020-06-25T17:37:00Z">
        <w:del w:id="294" w:author="Sriram Melkote [2]" w:date="2020-09-18T12:10:00Z">
          <w:r w:rsidR="00E66DA6" w:rsidDel="009C616D">
            <w:delText>Note that v8 JavaScript number has only 53-bit precision.</w:delText>
          </w:r>
          <w:r w:rsidR="007F7F44" w:rsidDel="009C616D">
            <w:delText xml:space="preserve"> </w:delText>
          </w:r>
        </w:del>
      </w:ins>
      <w:del w:id="295" w:author="Sriram Melkote [2]" w:date="2020-09-18T12:10:00Z">
        <w:r w:rsidDel="009C616D">
          <w:delText xml:space="preserve"> numbers are accurate only till 53-bits. Hence, using </w:delText>
        </w:r>
        <w:r w:rsidRPr="00A36276" w:rsidDel="009C616D">
          <w:rPr>
            <w:i/>
            <w:iCs/>
          </w:rPr>
          <w:delText>get()</w:delText>
        </w:r>
        <w:r w:rsidDel="009C616D">
          <w:delText xml:space="preserve">  followed by an </w:delText>
        </w:r>
        <w:r w:rsidRPr="00B55650" w:rsidDel="009C616D">
          <w:rPr>
            <w:i/>
            <w:iCs/>
          </w:rPr>
          <w:delText>upsert</w:delText>
        </w:r>
      </w:del>
      <w:ins w:id="296" w:author="Sriram Melkote" w:date="2020-06-25T17:17:00Z">
        <w:del w:id="297" w:author="Sriram Melkote [2]" w:date="2020-09-18T12:10:00Z">
          <w:r w:rsidR="00194906" w:rsidDel="009C616D">
            <w:rPr>
              <w:i/>
              <w:iCs/>
            </w:rPr>
            <w:delText>replace</w:delText>
          </w:r>
        </w:del>
      </w:ins>
      <w:del w:id="298" w:author="Sriram Melkote [2]" w:date="2020-09-18T12:10:00Z">
        <w:r w:rsidRPr="00B55650" w:rsidDel="009C616D">
          <w:rPr>
            <w:i/>
            <w:iCs/>
          </w:rPr>
          <w:delText>()</w:delText>
        </w:r>
        <w:r w:rsidDel="009C616D">
          <w:delText xml:space="preserve"> with CAS rather than </w:delText>
        </w:r>
        <w:r w:rsidR="008E58D5" w:rsidDel="009C616D">
          <w:rPr>
            <w:i/>
            <w:iCs/>
          </w:rPr>
          <w:delText>decrement</w:delText>
        </w:r>
        <w:r w:rsidRPr="00B55650" w:rsidDel="009C616D">
          <w:rPr>
            <w:i/>
            <w:iCs/>
          </w:rPr>
          <w:delText>()</w:delText>
        </w:r>
        <w:r w:rsidDel="009C616D">
          <w:delText xml:space="preserve"> is recommended when using counts that may go beyond </w:delText>
        </w:r>
        <w:r w:rsidDel="009C616D">
          <w:sym w:font="Symbol" w:char="F0B1"/>
        </w:r>
        <w:r w:rsidDel="009C616D">
          <w:delText xml:space="preserve"> 2</w:delText>
        </w:r>
        <w:r w:rsidRPr="00C27AD1" w:rsidDel="009C616D">
          <w:rPr>
            <w:vertAlign w:val="superscript"/>
          </w:rPr>
          <w:delText>53</w:delText>
        </w:r>
        <w:r w:rsidDel="009C616D">
          <w:delText>.</w:delText>
        </w:r>
      </w:del>
    </w:p>
    <w:p w14:paraId="477ADB0C" w14:textId="3A31BC81" w:rsidR="00044FF3" w:rsidDel="009C616D" w:rsidRDefault="00044FF3" w:rsidP="00170AB9">
      <w:pPr>
        <w:ind w:left="720"/>
        <w:rPr>
          <w:del w:id="299" w:author="Sriram Melkote [2]" w:date="2020-09-18T12:10:00Z"/>
        </w:rPr>
      </w:pPr>
    </w:p>
    <w:p w14:paraId="4F323D5D" w14:textId="77777777" w:rsidR="00044FF3" w:rsidRDefault="00044FF3" w:rsidP="00044FF3">
      <w:pPr>
        <w:ind w:left="720"/>
      </w:pPr>
      <w:r>
        <w:t xml:space="preserve">Due to limitations in KV engine API, this operation cannot currently manipulate full document counters. </w:t>
      </w:r>
    </w:p>
    <w:p w14:paraId="5569091A" w14:textId="77777777" w:rsidR="00044FF3" w:rsidRPr="00C83C02" w:rsidRDefault="00044FF3" w:rsidP="00044FF3">
      <w:pPr>
        <w:rPr>
          <w:rFonts w:ascii="Consolas" w:hAnsi="Consolas" w:cs="Consolas"/>
          <w:sz w:val="18"/>
          <w:szCs w:val="18"/>
        </w:rPr>
      </w:pPr>
    </w:p>
    <w:p w14:paraId="398F0F00" w14:textId="77777777" w:rsidR="00044FF3" w:rsidRDefault="00044FF3" w:rsidP="00044FF3">
      <w:pPr>
        <w:pStyle w:val="Heading5"/>
        <w:ind w:left="1440"/>
      </w:pPr>
      <w:r>
        <w:t>binding</w:t>
      </w:r>
    </w:p>
    <w:p w14:paraId="403F43B3" w14:textId="77777777" w:rsidR="00044FF3" w:rsidRDefault="00044FF3" w:rsidP="00044FF3">
      <w:pPr>
        <w:ind w:left="1440"/>
      </w:pPr>
      <w:r>
        <w:t xml:space="preserve">The name of the binding that references the target bucket. The binding must have access level of </w:t>
      </w:r>
      <w:r w:rsidRPr="00C83C02">
        <w:rPr>
          <w:i/>
          <w:iCs/>
        </w:rPr>
        <w:t>“read/write”</w:t>
      </w:r>
      <w:r>
        <w:t>.</w:t>
      </w:r>
    </w:p>
    <w:p w14:paraId="5614F58E" w14:textId="77777777" w:rsidR="00044FF3" w:rsidRDefault="00044FF3" w:rsidP="00044FF3">
      <w:pPr>
        <w:ind w:left="720"/>
      </w:pPr>
    </w:p>
    <w:p w14:paraId="7D1D2605" w14:textId="77777777" w:rsidR="00044FF3" w:rsidRDefault="00044FF3" w:rsidP="00044FF3">
      <w:pPr>
        <w:pStyle w:val="Heading5"/>
        <w:ind w:left="1440"/>
      </w:pPr>
      <w:r>
        <w:t>meta (type: Object)</w:t>
      </w:r>
    </w:p>
    <w:p w14:paraId="62487B0F" w14:textId="77777777" w:rsidR="00044FF3" w:rsidRDefault="00044FF3" w:rsidP="00044FF3">
      <w:pPr>
        <w:ind w:left="1440"/>
      </w:pPr>
      <w:r>
        <w:t>The positional parameter (denoted by “</w:t>
      </w:r>
      <w:r w:rsidRPr="00A42990">
        <w:rPr>
          <w:i/>
          <w:iCs/>
        </w:rPr>
        <w:t>meta</w:t>
      </w:r>
      <w:r>
        <w:rPr>
          <w:i/>
          <w:iCs/>
        </w:rPr>
        <w:t xml:space="preserve">” </w:t>
      </w:r>
      <w:r>
        <w:t>in the prototype above) represents the metadata of the operation. At minimum, the document key must be specified in this object.</w:t>
      </w:r>
    </w:p>
    <w:p w14:paraId="11A5E85C" w14:textId="77777777" w:rsidR="00044FF3" w:rsidRDefault="00044FF3" w:rsidP="00044FF3">
      <w:pPr>
        <w:ind w:left="720"/>
      </w:pPr>
    </w:p>
    <w:p w14:paraId="24CFD935" w14:textId="77777777" w:rsidR="00044FF3" w:rsidRPr="001F4496" w:rsidRDefault="00044FF3" w:rsidP="00044FF3">
      <w:pPr>
        <w:pStyle w:val="Heading6"/>
        <w:ind w:left="2160"/>
        <w:rPr>
          <w:i/>
          <w:iCs/>
        </w:rPr>
      </w:pPr>
      <w:r w:rsidRPr="001F4496">
        <w:rPr>
          <w:i/>
          <w:iCs/>
        </w:rPr>
        <w:t>meta.id</w:t>
      </w:r>
      <w:r>
        <w:rPr>
          <w:i/>
          <w:iCs/>
        </w:rPr>
        <w:t xml:space="preserve"> (</w:t>
      </w:r>
      <w:proofErr w:type="spellStart"/>
      <w:proofErr w:type="gramStart"/>
      <w:r>
        <w:rPr>
          <w:i/>
          <w:iCs/>
        </w:rPr>
        <w:t>type:string</w:t>
      </w:r>
      <w:proofErr w:type="spellEnd"/>
      <w:proofErr w:type="gramEnd"/>
      <w:r>
        <w:rPr>
          <w:i/>
          <w:iCs/>
        </w:rPr>
        <w:t>)</w:t>
      </w:r>
    </w:p>
    <w:p w14:paraId="54CC7A2E" w14:textId="77777777" w:rsidR="00044FF3" w:rsidRPr="002750C8" w:rsidRDefault="00044FF3" w:rsidP="00044FF3">
      <w:pPr>
        <w:ind w:left="2160"/>
      </w:pPr>
      <w:r>
        <w:t xml:space="preserve">The key of the document to be used for the operation. This is a mandatory parameter and must be of JavaScript </w:t>
      </w:r>
      <w:r w:rsidRPr="00B75D35">
        <w:rPr>
          <w:i/>
          <w:iCs/>
        </w:rPr>
        <w:t>string</w:t>
      </w:r>
      <w:r>
        <w:t xml:space="preserve"> type.</w:t>
      </w:r>
    </w:p>
    <w:p w14:paraId="43780BD4" w14:textId="77777777" w:rsidR="00044FF3" w:rsidRDefault="00044FF3" w:rsidP="00044FF3">
      <w:pPr>
        <w:ind w:left="720"/>
      </w:pPr>
    </w:p>
    <w:p w14:paraId="6F6AAB0A" w14:textId="77777777" w:rsidR="00044FF3" w:rsidRDefault="00044FF3" w:rsidP="00044FF3">
      <w:pPr>
        <w:pStyle w:val="Heading5"/>
        <w:ind w:left="1440"/>
      </w:pPr>
      <w:r>
        <w:rPr>
          <w:i/>
          <w:iCs/>
        </w:rPr>
        <w:t>result –</w:t>
      </w:r>
      <w:r>
        <w:t xml:space="preserve"> the return value (type: Object)</w:t>
      </w:r>
    </w:p>
    <w:p w14:paraId="6A309578" w14:textId="77777777" w:rsidR="00044FF3" w:rsidRDefault="00044FF3" w:rsidP="00044FF3">
      <w:pPr>
        <w:ind w:left="1440"/>
      </w:pPr>
      <w:r>
        <w:t>The return object indicates success/failure of the operation, and the metadata of the operation.</w:t>
      </w:r>
    </w:p>
    <w:p w14:paraId="64E2F9BA" w14:textId="77777777" w:rsidR="00044FF3" w:rsidRDefault="00044FF3" w:rsidP="00044FF3">
      <w:pPr>
        <w:ind w:left="1440"/>
      </w:pPr>
    </w:p>
    <w:p w14:paraId="72934C4E" w14:textId="77777777" w:rsidR="00044FF3" w:rsidRPr="001F4496" w:rsidRDefault="00044FF3" w:rsidP="00044FF3">
      <w:pPr>
        <w:pStyle w:val="Heading6"/>
        <w:ind w:left="2160"/>
        <w:rPr>
          <w:i/>
          <w:iCs/>
        </w:rPr>
      </w:pPr>
      <w:proofErr w:type="spellStart"/>
      <w:proofErr w:type="gramStart"/>
      <w:r>
        <w:rPr>
          <w:i/>
          <w:iCs/>
        </w:rPr>
        <w:t>result.success</w:t>
      </w:r>
      <w:proofErr w:type="spellEnd"/>
      <w:proofErr w:type="gramEnd"/>
      <w:r>
        <w:rPr>
          <w:i/>
          <w:iCs/>
        </w:rPr>
        <w:t xml:space="preserve"> (type: boolean)</w:t>
      </w:r>
    </w:p>
    <w:p w14:paraId="17E33038" w14:textId="77777777" w:rsidR="00044FF3" w:rsidRDefault="00044FF3" w:rsidP="00044FF3">
      <w:pPr>
        <w:ind w:left="2160"/>
      </w:pPr>
      <w:r>
        <w:t>This field indicates if the operation was successful or not. It is always present in the return object.</w:t>
      </w:r>
    </w:p>
    <w:p w14:paraId="01BD8CC5" w14:textId="77777777" w:rsidR="00044FF3" w:rsidRDefault="00044FF3" w:rsidP="00044FF3">
      <w:pPr>
        <w:ind w:left="1440"/>
      </w:pPr>
    </w:p>
    <w:p w14:paraId="5FCE0C6C" w14:textId="77777777" w:rsidR="00044FF3" w:rsidRPr="001F4496" w:rsidRDefault="00044FF3" w:rsidP="00044FF3">
      <w:pPr>
        <w:pStyle w:val="Heading6"/>
        <w:ind w:left="2160"/>
        <w:rPr>
          <w:i/>
          <w:iCs/>
        </w:rPr>
      </w:pPr>
      <w:proofErr w:type="spellStart"/>
      <w:proofErr w:type="gramStart"/>
      <w:r>
        <w:rPr>
          <w:i/>
          <w:iCs/>
        </w:rPr>
        <w:t>result</w:t>
      </w:r>
      <w:r w:rsidRPr="001F4496">
        <w:rPr>
          <w:i/>
          <w:iCs/>
        </w:rPr>
        <w:t>.</w:t>
      </w:r>
      <w:r>
        <w:rPr>
          <w:i/>
          <w:iCs/>
        </w:rPr>
        <w:t>meta</w:t>
      </w:r>
      <w:proofErr w:type="spellEnd"/>
      <w:proofErr w:type="gramEnd"/>
      <w:r>
        <w:rPr>
          <w:i/>
          <w:iCs/>
        </w:rPr>
        <w:t xml:space="preserve"> (type: Object)</w:t>
      </w:r>
    </w:p>
    <w:p w14:paraId="7EBF878A" w14:textId="2454C886" w:rsidR="00044FF3" w:rsidRDefault="00044FF3" w:rsidP="00044FF3">
      <w:pPr>
        <w:ind w:left="2160"/>
      </w:pPr>
      <w:r>
        <w:t>This field is present only if the operation succeeded. It contains metadata about the counter that was decremented (or created and decremented).</w:t>
      </w:r>
    </w:p>
    <w:p w14:paraId="14BFB717" w14:textId="77777777" w:rsidR="00044FF3" w:rsidRPr="0069576F" w:rsidRDefault="00044FF3" w:rsidP="00044FF3">
      <w:pPr>
        <w:ind w:left="1440"/>
      </w:pPr>
    </w:p>
    <w:p w14:paraId="19DFADDF" w14:textId="77777777" w:rsidR="00044FF3" w:rsidRPr="001F4496" w:rsidRDefault="00044FF3" w:rsidP="00044FF3">
      <w:pPr>
        <w:pStyle w:val="Heading6"/>
        <w:ind w:left="2880"/>
        <w:rPr>
          <w:i/>
          <w:iCs/>
        </w:rPr>
      </w:pPr>
      <w:r>
        <w:rPr>
          <w:i/>
          <w:iCs/>
        </w:rPr>
        <w:t>result.meta</w:t>
      </w:r>
      <w:r w:rsidRPr="001F4496">
        <w:rPr>
          <w:i/>
          <w:iCs/>
        </w:rPr>
        <w:t>.id</w:t>
      </w:r>
      <w:r>
        <w:rPr>
          <w:i/>
          <w:iCs/>
        </w:rPr>
        <w:t xml:space="preserve"> (type: string)</w:t>
      </w:r>
    </w:p>
    <w:p w14:paraId="351E068D" w14:textId="0E6E931D" w:rsidR="00044FF3" w:rsidRPr="00B75D35" w:rsidRDefault="00044FF3" w:rsidP="00044FF3">
      <w:pPr>
        <w:ind w:left="2880"/>
      </w:pPr>
      <w:r>
        <w:t xml:space="preserve">The key of the document that was </w:t>
      </w:r>
      <w:ins w:id="300" w:author="Sriram Melkote" w:date="2020-06-25T17:21:00Z">
        <w:r w:rsidR="003A6FD8">
          <w:t xml:space="preserve">decremented (or created and decremented) </w:t>
        </w:r>
      </w:ins>
      <w:del w:id="301" w:author="Sriram Melkote" w:date="2020-06-25T17:21:00Z">
        <w:r w:rsidDel="003A6FD8">
          <w:delText xml:space="preserve">inserted </w:delText>
        </w:r>
      </w:del>
      <w:r>
        <w:t>by this operation.</w:t>
      </w:r>
    </w:p>
    <w:p w14:paraId="5BEE0E16" w14:textId="77777777" w:rsidR="00044FF3" w:rsidRDefault="00044FF3" w:rsidP="00044FF3">
      <w:pPr>
        <w:ind w:left="720"/>
      </w:pPr>
    </w:p>
    <w:p w14:paraId="569F4B0A" w14:textId="77777777" w:rsidR="00044FF3" w:rsidRPr="001F4496" w:rsidRDefault="00044FF3" w:rsidP="00044FF3">
      <w:pPr>
        <w:pStyle w:val="Heading5"/>
        <w:ind w:left="2160"/>
        <w:rPr>
          <w:i/>
          <w:iCs/>
        </w:rPr>
      </w:pPr>
      <w:proofErr w:type="spellStart"/>
      <w:proofErr w:type="gramStart"/>
      <w:r>
        <w:rPr>
          <w:i/>
          <w:iCs/>
        </w:rPr>
        <w:t>result.doc.count</w:t>
      </w:r>
      <w:proofErr w:type="spellEnd"/>
      <w:proofErr w:type="gramEnd"/>
      <w:r>
        <w:rPr>
          <w:i/>
          <w:iCs/>
        </w:rPr>
        <w:t xml:space="preserve"> (type: number)</w:t>
      </w:r>
    </w:p>
    <w:p w14:paraId="380EB1CC" w14:textId="6CE10542" w:rsidR="00044FF3" w:rsidRDefault="00044FF3" w:rsidP="00044FF3">
      <w:pPr>
        <w:ind w:left="2160"/>
        <w:rPr>
          <w:ins w:id="302" w:author="Sriram Melkote [2]" w:date="2020-09-18T12:14:00Z"/>
        </w:rPr>
      </w:pPr>
      <w:r>
        <w:t>If the operation is successful, this field contains the post-decrement value of the requested counter document.</w:t>
      </w:r>
    </w:p>
    <w:p w14:paraId="0F93A380" w14:textId="2DF415FB" w:rsidR="009A07D0" w:rsidRDefault="009A07D0" w:rsidP="00044FF3">
      <w:pPr>
        <w:ind w:left="2160"/>
        <w:rPr>
          <w:ins w:id="303" w:author="Sriram Melkote [2]" w:date="2020-09-18T12:14:00Z"/>
        </w:rPr>
      </w:pPr>
    </w:p>
    <w:p w14:paraId="07FC05AB" w14:textId="5E159873" w:rsidR="009A07D0" w:rsidRDefault="007F5C27" w:rsidP="00044FF3">
      <w:pPr>
        <w:ind w:left="2160"/>
      </w:pPr>
      <w:ins w:id="304" w:author="Sriram Melkote [2]" w:date="2020-09-18T12:17:00Z">
        <w:r w:rsidRPr="00365D84">
          <w:rPr>
            <w:i/>
            <w:iCs/>
          </w:rPr>
          <w:t>Note: if you will be handling large count</w:t>
        </w:r>
        <w:r>
          <w:rPr>
            <w:i/>
            <w:iCs/>
          </w:rPr>
          <w:t xml:space="preserve">s </w:t>
        </w:r>
        <w:r w:rsidRPr="00365D84">
          <w:rPr>
            <w:i/>
            <w:iCs/>
          </w:rPr>
          <w:t xml:space="preserve">(more than 15 digits), please see the section titled </w:t>
        </w:r>
        <w:r w:rsidR="00A33B02">
          <w:rPr>
            <w:i/>
            <w:iCs/>
          </w:rPr>
          <w:t>"</w:t>
        </w:r>
        <w:r>
          <w:rPr>
            <w:i/>
            <w:iCs/>
          </w:rPr>
          <w:fldChar w:fldCharType="begin"/>
        </w:r>
        <w:r>
          <w:rPr>
            <w:i/>
            <w:iCs/>
          </w:rPr>
          <w:instrText xml:space="preserve"> HYPERLINK  \l "_JSON_Number_Precision" </w:instrText>
        </w:r>
        <w:r>
          <w:rPr>
            <w:i/>
            <w:iCs/>
          </w:rPr>
        </w:r>
        <w:r>
          <w:rPr>
            <w:i/>
            <w:iCs/>
          </w:rPr>
          <w:fldChar w:fldCharType="separate"/>
        </w:r>
        <w:r w:rsidRPr="00365D84">
          <w:rPr>
            <w:rStyle w:val="Hyperlink"/>
            <w:i/>
            <w:iCs/>
          </w:rPr>
          <w:t>JSON Number Precision</w:t>
        </w:r>
        <w:r>
          <w:rPr>
            <w:i/>
            <w:iCs/>
          </w:rPr>
          <w:fldChar w:fldCharType="end"/>
        </w:r>
        <w:r w:rsidR="00A33B02">
          <w:rPr>
            <w:i/>
            <w:iCs/>
          </w:rPr>
          <w:t>"</w:t>
        </w:r>
        <w:r>
          <w:rPr>
            <w:i/>
            <w:iCs/>
          </w:rPr>
          <w:t xml:space="preserve"> </w:t>
        </w:r>
        <w:r w:rsidRPr="00365D84">
          <w:rPr>
            <w:i/>
            <w:iCs/>
          </w:rPr>
          <w:t>in this document.</w:t>
        </w:r>
      </w:ins>
    </w:p>
    <w:p w14:paraId="26C7BFEB" w14:textId="3996805F" w:rsidR="00044FF3" w:rsidDel="009A07D0" w:rsidRDefault="00044FF3" w:rsidP="00044FF3">
      <w:pPr>
        <w:ind w:left="720"/>
        <w:rPr>
          <w:del w:id="305" w:author="Sriram Melkote [2]" w:date="2020-09-18T12:14:00Z"/>
        </w:rPr>
      </w:pPr>
    </w:p>
    <w:p w14:paraId="581A67EC" w14:textId="77777777" w:rsidR="00044FF3" w:rsidRPr="001F4496" w:rsidRDefault="00044FF3" w:rsidP="00044FF3">
      <w:pPr>
        <w:pStyle w:val="Heading6"/>
        <w:ind w:left="2160"/>
        <w:rPr>
          <w:i/>
          <w:iCs/>
        </w:rPr>
      </w:pPr>
      <w:proofErr w:type="spellStart"/>
      <w:proofErr w:type="gramStart"/>
      <w:r>
        <w:rPr>
          <w:i/>
          <w:iCs/>
        </w:rPr>
        <w:t>result</w:t>
      </w:r>
      <w:r w:rsidRPr="001F4496">
        <w:rPr>
          <w:i/>
          <w:iCs/>
        </w:rPr>
        <w:t>.</w:t>
      </w:r>
      <w:r>
        <w:rPr>
          <w:i/>
          <w:iCs/>
        </w:rPr>
        <w:t>error</w:t>
      </w:r>
      <w:proofErr w:type="spellEnd"/>
      <w:proofErr w:type="gramEnd"/>
      <w:r>
        <w:rPr>
          <w:i/>
          <w:iCs/>
        </w:rPr>
        <w:t xml:space="preserve"> (type: Object)</w:t>
      </w:r>
    </w:p>
    <w:p w14:paraId="0811A281" w14:textId="1764B5B7" w:rsidR="00044FF3" w:rsidRDefault="00044FF3" w:rsidP="00044FF3">
      <w:pPr>
        <w:ind w:left="2160"/>
      </w:pPr>
      <w:r>
        <w:t xml:space="preserve">This field is </w:t>
      </w:r>
      <w:del w:id="306" w:author="Sriram Melkote" w:date="2020-06-25T17:43:00Z">
        <w:r w:rsidDel="00172176">
          <w:delText>populated</w:delText>
        </w:r>
      </w:del>
      <w:ins w:id="307" w:author="Sriram Melkote" w:date="2020-06-25T17:43:00Z">
        <w:r w:rsidR="00172176">
          <w:t>populated only</w:t>
        </w:r>
      </w:ins>
      <w:r>
        <w:t xml:space="preserve"> if the operation failed. The contents of the error </w:t>
      </w:r>
      <w:proofErr w:type="gramStart"/>
      <w:r>
        <w:t>varies</w:t>
      </w:r>
      <w:proofErr w:type="gramEnd"/>
      <w:r>
        <w:t xml:space="preserve"> based on the type of error encountered, and commonly occurring fields are documented below.</w:t>
      </w:r>
    </w:p>
    <w:p w14:paraId="2793D335" w14:textId="77777777" w:rsidR="00044FF3" w:rsidRDefault="00044FF3" w:rsidP="00044FF3">
      <w:pPr>
        <w:ind w:left="2160"/>
      </w:pPr>
    </w:p>
    <w:p w14:paraId="539A080F" w14:textId="77777777" w:rsidR="00044FF3" w:rsidRPr="001F4496" w:rsidRDefault="00044FF3" w:rsidP="00044FF3">
      <w:pPr>
        <w:pStyle w:val="Heading6"/>
        <w:ind w:left="2880"/>
        <w:rPr>
          <w:i/>
          <w:iCs/>
        </w:rPr>
      </w:pPr>
      <w:proofErr w:type="spellStart"/>
      <w:proofErr w:type="gramStart"/>
      <w:r>
        <w:rPr>
          <w:i/>
          <w:iCs/>
        </w:rPr>
        <w:t>result.error</w:t>
      </w:r>
      <w:proofErr w:type="gramEnd"/>
      <w:r>
        <w:rPr>
          <w:i/>
          <w:iCs/>
        </w:rPr>
        <w:t>.code</w:t>
      </w:r>
      <w:proofErr w:type="spellEnd"/>
      <w:r>
        <w:rPr>
          <w:i/>
          <w:iCs/>
        </w:rPr>
        <w:t xml:space="preserve"> (type: number)</w:t>
      </w:r>
    </w:p>
    <w:p w14:paraId="57340256" w14:textId="77777777" w:rsidR="00044FF3" w:rsidRPr="002750C8" w:rsidRDefault="00044FF3" w:rsidP="00044FF3">
      <w:pPr>
        <w:ind w:left="2880"/>
      </w:pPr>
      <w:r>
        <w:t>If present, the code of the SDK error that triggered this operation to fail. This is typically an internal numeric code.</w:t>
      </w:r>
    </w:p>
    <w:p w14:paraId="014A83C0" w14:textId="77777777" w:rsidR="00044FF3" w:rsidRDefault="00044FF3" w:rsidP="00044FF3">
      <w:pPr>
        <w:ind w:left="2880"/>
      </w:pPr>
    </w:p>
    <w:p w14:paraId="22ACFC72" w14:textId="0BCF7DC7" w:rsidR="00044FF3" w:rsidRPr="001F4496" w:rsidRDefault="00044FF3" w:rsidP="00044FF3">
      <w:pPr>
        <w:pStyle w:val="Heading6"/>
        <w:ind w:left="2880"/>
        <w:rPr>
          <w:i/>
          <w:iCs/>
        </w:rPr>
      </w:pPr>
      <w:r>
        <w:rPr>
          <w:i/>
          <w:iCs/>
        </w:rPr>
        <w:t>result.</w:t>
      </w:r>
      <w:r w:rsidR="000671A8">
        <w:rPr>
          <w:i/>
          <w:iCs/>
        </w:rPr>
        <w:t>error.name</w:t>
      </w:r>
      <w:r>
        <w:rPr>
          <w:i/>
          <w:iCs/>
        </w:rPr>
        <w:t xml:space="preserve"> (type: string)</w:t>
      </w:r>
    </w:p>
    <w:p w14:paraId="615D74E2" w14:textId="09FAE89A" w:rsidR="00044FF3" w:rsidRDefault="00044FF3" w:rsidP="00044FF3">
      <w:pPr>
        <w:ind w:left="2880"/>
      </w:pPr>
      <w:r>
        <w:t xml:space="preserve">If present, the key is a </w:t>
      </w:r>
      <w:del w:id="308" w:author="Sriram Melkote [2]" w:date="2020-09-18T14:13:00Z">
        <w:r w:rsidDel="00A67E2A">
          <w:delText xml:space="preserve">stable </w:delText>
        </w:r>
      </w:del>
      <w:r>
        <w:t>token indicating the error that SDK encountered that caused this operation to fail.</w:t>
      </w:r>
      <w:ins w:id="309" w:author="Sriram Melkote [2]" w:date="2020-09-18T17:28:00Z">
        <w:r w:rsidR="0098751D" w:rsidDel="0098751D">
          <w:t xml:space="preserve"> </w:t>
        </w:r>
      </w:ins>
      <w:del w:id="310" w:author="Sriram Melkote [2]" w:date="2020-09-18T17:28:00Z">
        <w:r w:rsidDel="0098751D">
          <w:delText xml:space="preserve"> </w:delText>
        </w:r>
      </w:del>
      <w:del w:id="311" w:author="Sriram Melkote [2]" w:date="2020-09-18T14:05:00Z">
        <w:r w:rsidDel="00441083">
          <w:delText>Error keys are stable over multiple releases and may be safely compared.</w:delText>
        </w:r>
      </w:del>
    </w:p>
    <w:p w14:paraId="5959F4C7" w14:textId="77777777" w:rsidR="00044FF3" w:rsidRDefault="00044FF3" w:rsidP="00044FF3">
      <w:pPr>
        <w:ind w:left="720"/>
      </w:pPr>
    </w:p>
    <w:p w14:paraId="6B106363" w14:textId="109A210A" w:rsidR="00044FF3" w:rsidRPr="001F4496" w:rsidRDefault="00044FF3" w:rsidP="00044FF3">
      <w:pPr>
        <w:pStyle w:val="Heading6"/>
        <w:ind w:left="2880"/>
        <w:rPr>
          <w:i/>
          <w:iCs/>
        </w:rPr>
      </w:pPr>
      <w:proofErr w:type="spellStart"/>
      <w:proofErr w:type="gramStart"/>
      <w:r>
        <w:rPr>
          <w:i/>
          <w:iCs/>
        </w:rPr>
        <w:t>result.</w:t>
      </w:r>
      <w:r w:rsidR="000671A8">
        <w:rPr>
          <w:i/>
          <w:iCs/>
        </w:rPr>
        <w:t>error</w:t>
      </w:r>
      <w:proofErr w:type="gramEnd"/>
      <w:r w:rsidR="000671A8">
        <w:rPr>
          <w:i/>
          <w:iCs/>
        </w:rPr>
        <w:t>.desc</w:t>
      </w:r>
      <w:proofErr w:type="spellEnd"/>
      <w:r>
        <w:rPr>
          <w:i/>
          <w:iCs/>
        </w:rPr>
        <w:t xml:space="preserve"> (type: string)</w:t>
      </w:r>
    </w:p>
    <w:p w14:paraId="6EC1B8C9" w14:textId="77777777" w:rsidR="00044FF3" w:rsidRDefault="00044FF3" w:rsidP="00044FF3">
      <w:pPr>
        <w:ind w:left="2880"/>
      </w:pPr>
      <w:r>
        <w:t>If present, a human readable description of the error that occurred. The description is for diagnostics and logging purposes only and may change over time. No programmatic logic should be tied to specific contents from this field.</w:t>
      </w:r>
    </w:p>
    <w:p w14:paraId="18DADF8C" w14:textId="77777777" w:rsidR="00044FF3" w:rsidRDefault="00044FF3" w:rsidP="00044FF3">
      <w:pPr>
        <w:pStyle w:val="Heading5"/>
        <w:ind w:left="1440"/>
      </w:pPr>
    </w:p>
    <w:p w14:paraId="1FBEC053" w14:textId="77777777" w:rsidR="00044FF3" w:rsidRDefault="00044FF3" w:rsidP="00044FF3">
      <w:pPr>
        <w:pStyle w:val="Heading5"/>
        <w:ind w:left="1440"/>
      </w:pPr>
      <w:r>
        <w:t>exceptions</w:t>
      </w:r>
    </w:p>
    <w:p w14:paraId="73E4E80C" w14:textId="77777777" w:rsidR="00044FF3" w:rsidRDefault="00044FF3" w:rsidP="00044FF3">
      <w:pPr>
        <w:ind w:left="1440"/>
      </w:pPr>
      <w:r>
        <w:t>This API indicates errors via the error object in the return value. Exceptions are thrown only during system failure conditions.</w:t>
      </w:r>
    </w:p>
    <w:p w14:paraId="2FA70188" w14:textId="77777777" w:rsidR="00044FF3" w:rsidRDefault="00044FF3" w:rsidP="00044FF3"/>
    <w:p w14:paraId="134AAC47" w14:textId="77777777" w:rsidR="00D0394B" w:rsidRDefault="00D0394B"/>
    <w:p w14:paraId="75EBB47A" w14:textId="6341D23B" w:rsidR="009247AD" w:rsidRDefault="009247AD" w:rsidP="009247AD">
      <w:pPr>
        <w:pStyle w:val="Heading3"/>
      </w:pPr>
      <w:bookmarkStart w:id="312" w:name="_Toc42125202"/>
      <w:r>
        <w:t>Logging</w:t>
      </w:r>
      <w:bookmarkEnd w:id="312"/>
    </w:p>
    <w:p w14:paraId="0A19D1C1" w14:textId="7B982E33" w:rsidR="00BC3DE1" w:rsidRDefault="008D585C" w:rsidP="009247AD">
      <w:r>
        <w:t xml:space="preserve">A utility function, </w:t>
      </w:r>
      <w:proofErr w:type="gramStart"/>
      <w:r w:rsidR="009247AD" w:rsidRPr="00161E52">
        <w:rPr>
          <w:i/>
          <w:iCs/>
        </w:rPr>
        <w:t>log(</w:t>
      </w:r>
      <w:proofErr w:type="gramEnd"/>
      <w:r w:rsidR="009247AD" w:rsidRPr="00161E52">
        <w:rPr>
          <w:i/>
          <w:iCs/>
        </w:rPr>
        <w:t>)</w:t>
      </w:r>
      <w:r w:rsidR="009247AD">
        <w:t xml:space="preserve"> has been introduced to the language, which allows handlers to log messages. </w:t>
      </w:r>
      <w:r>
        <w:t>M</w:t>
      </w:r>
      <w:r w:rsidR="00D46773">
        <w:t xml:space="preserve">essages </w:t>
      </w:r>
      <w:r>
        <w:t xml:space="preserve">logged using these functions </w:t>
      </w:r>
      <w:r w:rsidR="00D46773">
        <w:t>go into the</w:t>
      </w:r>
      <w:r w:rsidR="00CE1A99">
        <w:t>ir own files in the</w:t>
      </w:r>
      <w:r w:rsidR="00D46773">
        <w:t xml:space="preserve"> </w:t>
      </w:r>
      <w:r w:rsidR="00161E52">
        <w:t>@evening</w:t>
      </w:r>
      <w:r w:rsidR="00D46773">
        <w:t xml:space="preserve"> </w:t>
      </w:r>
      <w:r w:rsidR="00161E52">
        <w:t xml:space="preserve">subdirectory of Couchbase Server’s </w:t>
      </w:r>
      <w:r w:rsidR="00D46773">
        <w:t>data directory</w:t>
      </w:r>
      <w:r w:rsidR="00CE1A99">
        <w:t>. These files are distinct from system log files.</w:t>
      </w:r>
    </w:p>
    <w:p w14:paraId="12829923" w14:textId="77777777" w:rsidR="00BC3DE1" w:rsidRDefault="00BC3DE1" w:rsidP="009247AD"/>
    <w:p w14:paraId="37397F66" w14:textId="7B7BF537" w:rsidR="00BC3DE1" w:rsidRDefault="00161E52" w:rsidP="00BC3DE1">
      <w:pPr>
        <w:jc w:val="both"/>
      </w:pPr>
      <w:r>
        <w:t xml:space="preserve">Each handler has its own </w:t>
      </w:r>
      <w:r w:rsidR="008D585C">
        <w:t xml:space="preserve">set of </w:t>
      </w:r>
      <w:r>
        <w:t>log file</w:t>
      </w:r>
      <w:r w:rsidR="008D585C">
        <w:t>s</w:t>
      </w:r>
      <w:r>
        <w:t>.</w:t>
      </w:r>
      <w:r w:rsidR="00CE1A99">
        <w:t xml:space="preserve"> </w:t>
      </w:r>
      <w:r w:rsidR="002855CA">
        <w:t xml:space="preserve">The log files are rotated to ensure the file size is capped. </w:t>
      </w:r>
      <w:r w:rsidR="00BC3DE1">
        <w:t xml:space="preserve">By default, </w:t>
      </w:r>
      <w:r w:rsidR="002855CA">
        <w:t xml:space="preserve">each log file can grow up to 40MB before being rotated. </w:t>
      </w:r>
      <w:r w:rsidR="00BC3DE1">
        <w:t>10 such files are retained.</w:t>
      </w:r>
    </w:p>
    <w:p w14:paraId="74347062" w14:textId="33D941EC" w:rsidR="00161E52" w:rsidRDefault="00161E52" w:rsidP="009247AD"/>
    <w:p w14:paraId="6084299D" w14:textId="0948BB6C" w:rsidR="00BC3DE1" w:rsidRDefault="006659C8" w:rsidP="009247AD">
      <w:r>
        <w:t xml:space="preserve">The </w:t>
      </w:r>
      <w:proofErr w:type="gramStart"/>
      <w:r w:rsidR="008D585C">
        <w:rPr>
          <w:i/>
          <w:iCs/>
        </w:rPr>
        <w:t>log(</w:t>
      </w:r>
      <w:proofErr w:type="gramEnd"/>
      <w:r w:rsidR="008D585C">
        <w:rPr>
          <w:i/>
          <w:iCs/>
        </w:rPr>
        <w:t xml:space="preserve">) </w:t>
      </w:r>
      <w:r>
        <w:t xml:space="preserve">function takes a string to write to the file. </w:t>
      </w:r>
      <w:r w:rsidR="00D46773">
        <w:t>If non-string types are passed, a</w:t>
      </w:r>
      <w:r w:rsidR="0022554C">
        <w:t xml:space="preserve"> best effort string representation will be logged, but the format of these may change over time</w:t>
      </w:r>
      <w:r w:rsidR="00D46773">
        <w:t>.</w:t>
      </w:r>
    </w:p>
    <w:p w14:paraId="05E503FE" w14:textId="77777777" w:rsidR="00161E52" w:rsidRDefault="00161E52" w:rsidP="007A1E14">
      <w:pPr>
        <w:jc w:val="both"/>
      </w:pPr>
    </w:p>
    <w:p w14:paraId="674E1469" w14:textId="77777777" w:rsidR="00984FE3" w:rsidRPr="00C73A0F" w:rsidRDefault="00984FE3" w:rsidP="00984FE3">
      <w:pPr>
        <w:numPr>
          <w:ilvl w:val="0"/>
          <w:numId w:val="18"/>
        </w:numPr>
        <w:pBdr>
          <w:left w:val="single" w:sz="18" w:space="0" w:color="6CE26C"/>
        </w:pBdr>
        <w:shd w:val="clear" w:color="auto" w:fill="FFFFFF"/>
        <w:spacing w:line="210" w:lineRule="atLeast"/>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 xml:space="preserve">doc, meta) {    </w:t>
      </w:r>
    </w:p>
    <w:p w14:paraId="06585E6E" w14:textId="34085540" w:rsidR="00984FE3" w:rsidRPr="00984FE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000000"/>
          <w:sz w:val="18"/>
          <w:szCs w:val="18"/>
          <w:bdr w:val="none" w:sz="0" w:space="0" w:color="auto" w:frame="1"/>
        </w:rPr>
      </w:pPr>
      <w:r>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log(</w:t>
      </w:r>
      <w:proofErr w:type="gramEnd"/>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Now processing: </w:t>
      </w:r>
      <w:r w:rsidRPr="00C73A0F">
        <w:rPr>
          <w:rStyle w:val="string2"/>
          <w:rFonts w:ascii="Consolas" w:eastAsia="Times New Roman" w:hAnsi="Consolas"/>
          <w:sz w:val="18"/>
          <w:szCs w:val="18"/>
        </w:rPr>
        <w:t>"</w:t>
      </w:r>
      <w:r>
        <w:rPr>
          <w:rStyle w:val="string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 meta.id);</w:t>
      </w:r>
    </w:p>
    <w:p w14:paraId="072B55BD" w14:textId="77777777" w:rsidR="00984FE3" w:rsidRPr="00622FA3" w:rsidRDefault="00984FE3" w:rsidP="00984FE3">
      <w:pPr>
        <w:numPr>
          <w:ilvl w:val="0"/>
          <w:numId w:val="18"/>
        </w:numPr>
        <w:pBdr>
          <w:left w:val="single" w:sz="18" w:space="0" w:color="6CE26C"/>
        </w:pBdr>
        <w:shd w:val="clear" w:color="auto" w:fill="FFFFFF"/>
        <w:tabs>
          <w:tab w:val="num" w:pos="3240"/>
        </w:tabs>
        <w:spacing w:line="210" w:lineRule="atLeast"/>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33EA6AE5" w14:textId="4313B14D" w:rsidR="007A1E14" w:rsidRDefault="007A1E14" w:rsidP="009247AD"/>
    <w:p w14:paraId="6585B634" w14:textId="77777777" w:rsidR="007A1E14" w:rsidRDefault="007A1E14" w:rsidP="009247AD"/>
    <w:p w14:paraId="7B2BE6EA" w14:textId="77777777" w:rsidR="00CE1A99" w:rsidRDefault="00CE1A99" w:rsidP="00CE1A99">
      <w:r>
        <w:t>This function does not throw exceptions.</w:t>
      </w:r>
    </w:p>
    <w:p w14:paraId="76720F15" w14:textId="24E2C3E7" w:rsidR="00F363ED" w:rsidRDefault="00F363ED" w:rsidP="009247AD">
      <w:pPr>
        <w:rPr>
          <w:ins w:id="313" w:author="Sriram Melkote [2]" w:date="2020-09-18T11:43:00Z"/>
        </w:rPr>
      </w:pPr>
    </w:p>
    <w:p w14:paraId="2A823A01" w14:textId="60F7FDF8" w:rsidR="00A24F3B" w:rsidRDefault="00A24F3B" w:rsidP="009247AD">
      <w:pPr>
        <w:rPr>
          <w:ins w:id="314" w:author="Sriram Melkote [2]" w:date="2020-09-18T11:43:00Z"/>
        </w:rPr>
      </w:pPr>
    </w:p>
    <w:p w14:paraId="0023A1E6" w14:textId="77777777" w:rsidR="00A24F3B" w:rsidRDefault="00A24F3B" w:rsidP="00A24F3B">
      <w:pPr>
        <w:pStyle w:val="Heading2"/>
        <w:jc w:val="both"/>
        <w:rPr>
          <w:ins w:id="315" w:author="Sriram Melkote [2]" w:date="2020-09-18T11:43:00Z"/>
        </w:rPr>
      </w:pPr>
      <w:ins w:id="316" w:author="Sriram Melkote [2]" w:date="2020-09-18T11:43:00Z">
        <w:r>
          <w:lastRenderedPageBreak/>
          <w:t>crc64</w:t>
        </w:r>
      </w:ins>
    </w:p>
    <w:p w14:paraId="7206B451" w14:textId="1B331298" w:rsidR="00A24F3B" w:rsidRDefault="00A24F3B" w:rsidP="00A24F3B">
      <w:pPr>
        <w:rPr>
          <w:ins w:id="317" w:author="Sriram Melkote [2]" w:date="2020-09-18T11:43:00Z"/>
        </w:rPr>
      </w:pPr>
      <w:ins w:id="318" w:author="Sriram Melkote [2]" w:date="2020-09-18T11:43:00Z">
        <w:r>
          <w:t xml:space="preserve">This function calculates the CRC64 hash of an object using the ISO polynomial. The function takes one parameter, the object to checksum, and this can be any JavaScript object that can be encoded to JSON. The hash is returned as a </w:t>
        </w:r>
        <w:r w:rsidRPr="00F90937">
          <w:rPr>
            <w:rPrChange w:id="319" w:author="Sriram Melkote [2]" w:date="2020-09-18T12:18:00Z">
              <w:rPr/>
            </w:rPrChange>
          </w:rPr>
          <w:t>string</w:t>
        </w:r>
        <w:r>
          <w:t xml:space="preserve"> </w:t>
        </w:r>
        <w:r w:rsidRPr="00433965">
          <w:rPr>
            <w:rPrChange w:id="320" w:author="Sriram Melkote [2]" w:date="2020-09-18T12:17:00Z">
              <w:rPr/>
            </w:rPrChange>
          </w:rPr>
          <w:t>(</w:t>
        </w:r>
      </w:ins>
      <w:ins w:id="321" w:author="Sriram Melkote [2]" w:date="2020-09-18T12:16:00Z">
        <w:r w:rsidR="00433965" w:rsidRPr="00433965">
          <w:rPr>
            <w:rPrChange w:id="322" w:author="Sriram Melkote [2]" w:date="2020-09-18T12:17:00Z">
              <w:rPr>
                <w:i/>
                <w:iCs/>
              </w:rPr>
            </w:rPrChange>
          </w:rPr>
          <w:t xml:space="preserve">see </w:t>
        </w:r>
      </w:ins>
      <w:ins w:id="323" w:author="Sriram Melkote [2]" w:date="2020-09-18T12:18:00Z">
        <w:r w:rsidR="00787894">
          <w:t>section titled "</w:t>
        </w:r>
      </w:ins>
      <w:ins w:id="324" w:author="Sriram Melkote [2]" w:date="2020-09-18T12:16:00Z">
        <w:r w:rsidR="00433965" w:rsidRPr="00433965">
          <w:rPr>
            <w:i/>
            <w:iCs/>
            <w:rPrChange w:id="325" w:author="Sriram Melkote [2]" w:date="2020-09-18T12:17:00Z">
              <w:rPr>
                <w:i/>
                <w:iCs/>
              </w:rPr>
            </w:rPrChange>
          </w:rPr>
          <w:fldChar w:fldCharType="begin"/>
        </w:r>
        <w:r w:rsidR="00433965" w:rsidRPr="00433965">
          <w:rPr>
            <w:i/>
            <w:iCs/>
            <w:rPrChange w:id="326" w:author="Sriram Melkote [2]" w:date="2020-09-18T12:17:00Z">
              <w:rPr>
                <w:i/>
                <w:iCs/>
              </w:rPr>
            </w:rPrChange>
          </w:rPr>
          <w:instrText xml:space="preserve"> HYPERLINK  \l "_JSON_Number_Precision" </w:instrText>
        </w:r>
        <w:r w:rsidR="00433965" w:rsidRPr="00433965">
          <w:rPr>
            <w:i/>
            <w:iCs/>
            <w:rPrChange w:id="327" w:author="Sriram Melkote [2]" w:date="2020-09-18T12:17:00Z">
              <w:rPr>
                <w:i/>
                <w:iCs/>
              </w:rPr>
            </w:rPrChange>
          </w:rPr>
        </w:r>
        <w:r w:rsidR="00433965" w:rsidRPr="00433965">
          <w:rPr>
            <w:i/>
            <w:iCs/>
            <w:rPrChange w:id="328" w:author="Sriram Melkote [2]" w:date="2020-09-18T12:17:00Z">
              <w:rPr>
                <w:i/>
                <w:iCs/>
              </w:rPr>
            </w:rPrChange>
          </w:rPr>
          <w:fldChar w:fldCharType="separate"/>
        </w:r>
        <w:r w:rsidR="00433965" w:rsidRPr="00433965">
          <w:rPr>
            <w:rStyle w:val="Hyperlink"/>
            <w:i/>
            <w:iCs/>
            <w:rPrChange w:id="329" w:author="Sriram Melkote [2]" w:date="2020-09-18T12:17:00Z">
              <w:rPr>
                <w:rStyle w:val="Hyperlink"/>
                <w:i/>
                <w:iCs/>
              </w:rPr>
            </w:rPrChange>
          </w:rPr>
          <w:t>JSON Number Precision</w:t>
        </w:r>
        <w:r w:rsidR="00433965" w:rsidRPr="00433965">
          <w:rPr>
            <w:i/>
            <w:iCs/>
            <w:rPrChange w:id="330" w:author="Sriram Melkote [2]" w:date="2020-09-18T12:17:00Z">
              <w:rPr>
                <w:i/>
                <w:iCs/>
              </w:rPr>
            </w:rPrChange>
          </w:rPr>
          <w:fldChar w:fldCharType="end"/>
        </w:r>
      </w:ins>
      <w:ins w:id="331" w:author="Sriram Melkote [2]" w:date="2020-09-18T12:18:00Z">
        <w:r w:rsidR="00787894">
          <w:rPr>
            <w:i/>
            <w:iCs/>
          </w:rPr>
          <w:t>"</w:t>
        </w:r>
      </w:ins>
      <w:ins w:id="332" w:author="Sriram Melkote [2]" w:date="2020-09-18T12:16:00Z">
        <w:r w:rsidR="00433965" w:rsidRPr="00433965">
          <w:rPr>
            <w:rPrChange w:id="333" w:author="Sriram Melkote [2]" w:date="2020-09-18T12:17:00Z">
              <w:rPr>
                <w:i/>
                <w:iCs/>
              </w:rPr>
            </w:rPrChange>
          </w:rPr>
          <w:t xml:space="preserve"> </w:t>
        </w:r>
        <w:r w:rsidR="00433965" w:rsidRPr="00433965">
          <w:rPr>
            <w:rPrChange w:id="334" w:author="Sriram Melkote [2]" w:date="2020-09-18T12:17:00Z">
              <w:rPr>
                <w:i/>
                <w:iCs/>
              </w:rPr>
            </w:rPrChange>
          </w:rPr>
          <w:t>for details</w:t>
        </w:r>
      </w:ins>
      <w:ins w:id="335" w:author="Sriram Melkote [2]" w:date="2020-09-18T11:43:00Z">
        <w:r w:rsidRPr="00433965">
          <w:rPr>
            <w:rPrChange w:id="336" w:author="Sriram Melkote [2]" w:date="2020-09-18T12:17:00Z">
              <w:rPr/>
            </w:rPrChange>
          </w:rPr>
          <w:t>)</w:t>
        </w:r>
        <w:r>
          <w:t>. Note that the hash is sensitive to ordering of parameters in case of map objects.</w:t>
        </w:r>
      </w:ins>
    </w:p>
    <w:p w14:paraId="06407760" w14:textId="77777777" w:rsidR="00A24F3B" w:rsidRDefault="00A24F3B" w:rsidP="00A24F3B">
      <w:pPr>
        <w:rPr>
          <w:ins w:id="337" w:author="Sriram Melkote [2]" w:date="2020-09-18T11:43:00Z"/>
        </w:rPr>
      </w:pPr>
    </w:p>
    <w:p w14:paraId="7230479B" w14:textId="77777777" w:rsidR="00A24F3B" w:rsidRPr="004D1A3E" w:rsidRDefault="00A24F3B" w:rsidP="00A24F3B">
      <w:pPr>
        <w:numPr>
          <w:ilvl w:val="0"/>
          <w:numId w:val="19"/>
        </w:numPr>
        <w:pBdr>
          <w:left w:val="single" w:sz="18" w:space="0" w:color="6CE26C"/>
        </w:pBdr>
        <w:shd w:val="clear" w:color="auto" w:fill="FFFFFF"/>
        <w:spacing w:line="210" w:lineRule="atLeast"/>
        <w:rPr>
          <w:ins w:id="338" w:author="Sriram Melkote [2]" w:date="2020-09-18T11:43:00Z"/>
          <w:rFonts w:ascii="Consolas" w:eastAsia="Times New Roman" w:hAnsi="Consolas"/>
          <w:color w:val="5C5C5C"/>
          <w:sz w:val="18"/>
          <w:szCs w:val="18"/>
        </w:rPr>
      </w:pPr>
      <w:ins w:id="339" w:author="Sriram Melkote [2]" w:date="2020-09-18T11:43:00Z">
        <w:r>
          <w:t xml:space="preserve"> </w:t>
        </w: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w:t>
        </w:r>
      </w:ins>
    </w:p>
    <w:p w14:paraId="41380C2E" w14:textId="77777777" w:rsidR="00A24F3B" w:rsidRDefault="00A24F3B" w:rsidP="00A24F3B">
      <w:pPr>
        <w:numPr>
          <w:ilvl w:val="0"/>
          <w:numId w:val="19"/>
        </w:numPr>
        <w:pBdr>
          <w:left w:val="single" w:sz="18" w:space="0" w:color="6CE26C"/>
        </w:pBdr>
        <w:shd w:val="clear" w:color="auto" w:fill="FFFFFF"/>
        <w:tabs>
          <w:tab w:val="num" w:pos="3240"/>
        </w:tabs>
        <w:spacing w:line="210" w:lineRule="atLeast"/>
        <w:rPr>
          <w:ins w:id="340" w:author="Sriram Melkote [2]" w:date="2020-09-18T11:43:00Z"/>
          <w:rFonts w:ascii="Consolas" w:eastAsia="Times New Roman" w:hAnsi="Consolas"/>
          <w:color w:val="000000"/>
          <w:sz w:val="18"/>
          <w:szCs w:val="18"/>
          <w:bdr w:val="none" w:sz="0" w:space="0" w:color="auto" w:frame="1"/>
        </w:rPr>
      </w:pPr>
      <w:ins w:id="341" w:author="Sriram Melkote [2]" w:date="2020-09-18T11:43:00Z">
        <w:r>
          <w:rPr>
            <w:rFonts w:ascii="Consolas" w:eastAsia="Times New Roman" w:hAnsi="Consolas"/>
            <w:color w:val="000000"/>
            <w:sz w:val="18"/>
            <w:szCs w:val="18"/>
            <w:bdr w:val="none" w:sz="0" w:space="0" w:color="auto" w:frame="1"/>
          </w:rPr>
          <w:t xml:space="preserve">   var </w:t>
        </w:r>
        <w:proofErr w:type="spellStart"/>
        <w:r>
          <w:rPr>
            <w:rFonts w:ascii="Consolas" w:eastAsia="Times New Roman" w:hAnsi="Consolas"/>
            <w:color w:val="000000"/>
            <w:sz w:val="18"/>
            <w:szCs w:val="18"/>
            <w:bdr w:val="none" w:sz="0" w:space="0" w:color="auto" w:frame="1"/>
          </w:rPr>
          <w:t>crc_str</w:t>
        </w:r>
        <w:proofErr w:type="spellEnd"/>
        <w:r>
          <w:rPr>
            <w:rFonts w:ascii="Consolas" w:eastAsia="Times New Roman" w:hAnsi="Consolas"/>
            <w:color w:val="000000"/>
            <w:sz w:val="18"/>
            <w:szCs w:val="18"/>
            <w:bdr w:val="none" w:sz="0" w:space="0" w:color="auto" w:frame="1"/>
          </w:rPr>
          <w:t xml:space="preserve"> = crc64(doc);</w:t>
        </w:r>
      </w:ins>
    </w:p>
    <w:p w14:paraId="1E3818C1" w14:textId="77777777" w:rsidR="00A24F3B" w:rsidRPr="00984FE3" w:rsidRDefault="00A24F3B" w:rsidP="00A24F3B">
      <w:pPr>
        <w:numPr>
          <w:ilvl w:val="0"/>
          <w:numId w:val="19"/>
        </w:numPr>
        <w:pBdr>
          <w:left w:val="single" w:sz="18" w:space="0" w:color="6CE26C"/>
        </w:pBdr>
        <w:shd w:val="clear" w:color="auto" w:fill="FFFFFF"/>
        <w:tabs>
          <w:tab w:val="num" w:pos="3240"/>
        </w:tabs>
        <w:spacing w:line="210" w:lineRule="atLeast"/>
        <w:rPr>
          <w:ins w:id="342" w:author="Sriram Melkote [2]" w:date="2020-09-18T11:43:00Z"/>
          <w:rFonts w:ascii="Consolas" w:eastAsia="Times New Roman" w:hAnsi="Consolas"/>
          <w:color w:val="000000"/>
          <w:sz w:val="18"/>
          <w:szCs w:val="18"/>
          <w:bdr w:val="none" w:sz="0" w:space="0" w:color="auto" w:frame="1"/>
        </w:rPr>
      </w:pPr>
      <w:ins w:id="343" w:author="Sriram Melkote [2]" w:date="2020-09-18T11:43:00Z">
        <w:r>
          <w:rPr>
            <w:rFonts w:ascii="Consolas" w:eastAsia="Times New Roman" w:hAnsi="Consolas"/>
            <w:color w:val="000000"/>
            <w:sz w:val="18"/>
            <w:szCs w:val="18"/>
            <w:bdr w:val="none" w:sz="0" w:space="0" w:color="auto" w:frame="1"/>
          </w:rPr>
          <w:t xml:space="preserve">   ...</w:t>
        </w:r>
      </w:ins>
    </w:p>
    <w:p w14:paraId="691A67FF" w14:textId="77777777" w:rsidR="00A24F3B" w:rsidRPr="00622FA3" w:rsidRDefault="00A24F3B" w:rsidP="00A24F3B">
      <w:pPr>
        <w:numPr>
          <w:ilvl w:val="0"/>
          <w:numId w:val="19"/>
        </w:numPr>
        <w:pBdr>
          <w:left w:val="single" w:sz="18" w:space="0" w:color="6CE26C"/>
        </w:pBdr>
        <w:shd w:val="clear" w:color="auto" w:fill="FFFFFF"/>
        <w:tabs>
          <w:tab w:val="num" w:pos="3240"/>
        </w:tabs>
        <w:spacing w:line="210" w:lineRule="atLeast"/>
        <w:rPr>
          <w:ins w:id="344" w:author="Sriram Melkote [2]" w:date="2020-09-18T11:43:00Z"/>
          <w:rFonts w:ascii="Consolas" w:eastAsia="Times New Roman" w:hAnsi="Consolas"/>
          <w:color w:val="5C5C5C"/>
          <w:sz w:val="18"/>
          <w:szCs w:val="18"/>
        </w:rPr>
      </w:pPr>
      <w:ins w:id="345" w:author="Sriram Melkote [2]" w:date="2020-09-18T11:43:00Z">
        <w:r>
          <w:rPr>
            <w:rFonts w:ascii="Consolas" w:eastAsia="Times New Roman" w:hAnsi="Consolas"/>
            <w:color w:val="000000"/>
            <w:sz w:val="18"/>
            <w:szCs w:val="18"/>
            <w:bdr w:val="none" w:sz="0" w:space="0" w:color="auto" w:frame="1"/>
          </w:rPr>
          <w:t>}</w:t>
        </w:r>
      </w:ins>
    </w:p>
    <w:p w14:paraId="35149135" w14:textId="77777777" w:rsidR="00A24F3B" w:rsidRDefault="00A24F3B" w:rsidP="00A24F3B">
      <w:pPr>
        <w:rPr>
          <w:ins w:id="346" w:author="Sriram Melkote [2]" w:date="2020-09-18T11:43:00Z"/>
        </w:rPr>
      </w:pPr>
    </w:p>
    <w:p w14:paraId="0A194714" w14:textId="77777777" w:rsidR="00A24F3B" w:rsidRPr="009247AD" w:rsidRDefault="00A24F3B" w:rsidP="009247AD"/>
    <w:p w14:paraId="37F2948F" w14:textId="3F8AB7EA" w:rsidR="00E32DA7" w:rsidRDefault="00E32DA7" w:rsidP="007725E8">
      <w:pPr>
        <w:pStyle w:val="Heading3"/>
        <w:jc w:val="both"/>
      </w:pPr>
      <w:bookmarkStart w:id="347" w:name="_Toc42125203"/>
      <w:r>
        <w:t>N1QL</w:t>
      </w:r>
      <w:r w:rsidR="00CB3E58">
        <w:t xml:space="preserve"> Queries</w:t>
      </w:r>
      <w:bookmarkEnd w:id="347"/>
    </w:p>
    <w:p w14:paraId="6B472300" w14:textId="2A73D407" w:rsidR="00B2081E" w:rsidRDefault="00462E3F" w:rsidP="00F74C54">
      <w:pPr>
        <w:jc w:val="both"/>
      </w:pPr>
      <w:r>
        <w:t xml:space="preserve">Top level N1QL keywords, such as </w:t>
      </w:r>
      <w:r w:rsidR="008D2402">
        <w:t xml:space="preserve">SELECT, UPDATE, </w:t>
      </w:r>
      <w:r>
        <w:t>INSERT,</w:t>
      </w:r>
      <w:r w:rsidR="00557FE9">
        <w:t xml:space="preserve"> are available as keywords</w:t>
      </w:r>
      <w:r w:rsidR="002E7B98">
        <w:t xml:space="preserve"> in </w:t>
      </w:r>
      <w:r w:rsidR="006B314E">
        <w:t>handler</w:t>
      </w:r>
      <w:r w:rsidR="002E7B98">
        <w:t>s</w:t>
      </w:r>
      <w:r w:rsidR="00557FE9">
        <w:t xml:space="preserve">. Operations that return values </w:t>
      </w:r>
      <w:r w:rsidR="00B2081E">
        <w:t xml:space="preserve">such as SELECT </w:t>
      </w:r>
      <w:r w:rsidR="000457B2">
        <w:t xml:space="preserve">are </w:t>
      </w:r>
      <w:r w:rsidR="00C1491C">
        <w:t xml:space="preserve">accessible through a </w:t>
      </w:r>
      <w:r w:rsidR="00CB3E58">
        <w:t>returned Iterable handle. Query results are streamed in batches to the Iterable handle as the iteration progresses through the result set</w:t>
      </w:r>
      <w:r w:rsidR="00C1491C">
        <w:t>.</w:t>
      </w:r>
    </w:p>
    <w:p w14:paraId="352F494D" w14:textId="77777777" w:rsidR="00B2081E" w:rsidRDefault="00B2081E" w:rsidP="00F74C54">
      <w:pPr>
        <w:jc w:val="both"/>
      </w:pPr>
    </w:p>
    <w:p w14:paraId="42A30B1E" w14:textId="101C7175" w:rsidR="00F74C54" w:rsidRDefault="00B2081E" w:rsidP="00F74C54">
      <w:pPr>
        <w:jc w:val="both"/>
      </w:pPr>
      <w:r>
        <w:t xml:space="preserve">JavaScript variables can be referred by N1QL statements using </w:t>
      </w:r>
      <w:r w:rsidR="00F74C54">
        <w:rPr>
          <w:i/>
        </w:rPr>
        <w:t>$</w:t>
      </w:r>
      <w:r w:rsidR="003B1578" w:rsidRPr="003B1578">
        <w:rPr>
          <w:i/>
        </w:rPr>
        <w:t>&lt;variable&gt;</w:t>
      </w:r>
      <w:r w:rsidR="00F74C54">
        <w:t xml:space="preserve"> syntax</w:t>
      </w:r>
      <w:r>
        <w:t>.</w:t>
      </w:r>
      <w:r w:rsidR="00F74C54">
        <w:t xml:space="preserve"> </w:t>
      </w:r>
      <w:r>
        <w:t xml:space="preserve">Such </w:t>
      </w:r>
      <w:r w:rsidR="00F74C54">
        <w:t xml:space="preserve">parameters </w:t>
      </w:r>
      <w:r w:rsidR="001F6EAF">
        <w:t>will</w:t>
      </w:r>
      <w:r w:rsidR="00F74C54">
        <w:t xml:space="preserve"> be substituted </w:t>
      </w:r>
      <w:r w:rsidR="00AD72F3">
        <w:t>with the corresponding JavaScript variable’s runtime value using</w:t>
      </w:r>
      <w:r w:rsidR="00F74C54">
        <w:t xml:space="preserve"> </w:t>
      </w:r>
      <w:r w:rsidR="00AD72F3">
        <w:t xml:space="preserve">N1QL </w:t>
      </w:r>
      <w:r w:rsidR="00F74C54">
        <w:t>named parameters substitution</w:t>
      </w:r>
      <w:r w:rsidR="00AD72F3">
        <w:t xml:space="preserve"> facility</w:t>
      </w:r>
      <w:r w:rsidR="003B1578">
        <w:t>.</w:t>
      </w:r>
    </w:p>
    <w:p w14:paraId="3D682F77" w14:textId="77777777" w:rsidR="00DD6FA9" w:rsidRDefault="00DD6FA9" w:rsidP="00797B84">
      <w:pPr>
        <w:ind w:left="1440" w:hanging="360"/>
        <w:jc w:val="both"/>
      </w:pPr>
    </w:p>
    <w:p w14:paraId="60615CEB" w14:textId="77777777"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Style w:val="keyword2"/>
          <w:rFonts w:ascii="Consolas" w:eastAsia="Times New Roman" w:hAnsi="Consolas"/>
          <w:sz w:val="18"/>
          <w:szCs w:val="18"/>
        </w:rPr>
        <w:t>function</w:t>
      </w:r>
      <w:r>
        <w:rPr>
          <w:rFonts w:ascii="Consolas" w:eastAsia="Times New Roman" w:hAnsi="Consolas"/>
          <w:color w:val="000000"/>
          <w:sz w:val="18"/>
          <w:szCs w:val="18"/>
          <w:bdr w:val="none" w:sz="0" w:space="0" w:color="auto" w:frame="1"/>
        </w:rPr>
        <w:t> </w:t>
      </w:r>
      <w:proofErr w:type="spellStart"/>
      <w:proofErr w:type="gramStart"/>
      <w:r>
        <w:rPr>
          <w:rFonts w:ascii="Consolas" w:eastAsia="Times New Roman" w:hAnsi="Consolas"/>
          <w:color w:val="000000"/>
          <w:sz w:val="18"/>
          <w:szCs w:val="18"/>
          <w:bdr w:val="none" w:sz="0" w:space="0" w:color="auto" w:frame="1"/>
        </w:rPr>
        <w:t>OnUpdate</w:t>
      </w:r>
      <w:proofErr w:type="spellEnd"/>
      <w:r>
        <w:rPr>
          <w:rFonts w:ascii="Consolas" w:eastAsia="Times New Roman" w:hAnsi="Consolas"/>
          <w:color w:val="000000"/>
          <w:sz w:val="18"/>
          <w:szCs w:val="18"/>
          <w:bdr w:val="none" w:sz="0" w:space="0" w:color="auto" w:frame="1"/>
        </w:rPr>
        <w:t>(</w:t>
      </w:r>
      <w:proofErr w:type="gramEnd"/>
      <w:r>
        <w:rPr>
          <w:rFonts w:ascii="Consolas" w:eastAsia="Times New Roman" w:hAnsi="Consolas"/>
          <w:color w:val="000000"/>
          <w:sz w:val="18"/>
          <w:szCs w:val="18"/>
          <w:bdr w:val="none" w:sz="0" w:space="0" w:color="auto" w:frame="1"/>
        </w:rPr>
        <w:t>doc, meta) {  </w:t>
      </w:r>
    </w:p>
    <w:p w14:paraId="1236871B" w14:textId="77777777"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strong = 70;  </w:t>
      </w:r>
    </w:p>
    <w:p w14:paraId="69D9374D" w14:textId="77777777" w:rsidR="00DD6FA9" w:rsidRP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results = </w:t>
      </w:r>
    </w:p>
    <w:p w14:paraId="50E9C138" w14:textId="4120FF28" w:rsidR="00DD6FA9" w:rsidRDefault="00411E36"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DD6FA9">
        <w:rPr>
          <w:rFonts w:ascii="Consolas" w:eastAsia="Times New Roman" w:hAnsi="Consolas"/>
          <w:color w:val="000000"/>
          <w:sz w:val="18"/>
          <w:szCs w:val="18"/>
          <w:bdr w:val="none" w:sz="0" w:space="0" w:color="auto" w:frame="1"/>
        </w:rPr>
        <w:t xml:space="preserve">      SELECT *                 </w:t>
      </w:r>
      <w:r>
        <w:rPr>
          <w:rFonts w:ascii="Consolas" w:eastAsia="Times New Roman" w:hAnsi="Consolas"/>
          <w:color w:val="000000"/>
          <w:sz w:val="18"/>
          <w:szCs w:val="18"/>
          <w:bdr w:val="none" w:sz="0" w:space="0" w:color="auto" w:frame="1"/>
        </w:rPr>
        <w:t xml:space="preserve"> </w:t>
      </w:r>
      <w:r w:rsidR="00DD6FA9">
        <w:rPr>
          <w:rStyle w:val="comment2"/>
          <w:rFonts w:ascii="Consolas" w:eastAsia="Times New Roman" w:hAnsi="Consolas"/>
          <w:sz w:val="18"/>
          <w:szCs w:val="18"/>
        </w:rPr>
        <w:t>// N1QL queries are embedded directly</w:t>
      </w:r>
      <w:r w:rsidR="004439F3">
        <w:rPr>
          <w:rStyle w:val="comment2"/>
          <w:rFonts w:ascii="Consolas" w:eastAsia="Times New Roman" w:hAnsi="Consolas"/>
          <w:sz w:val="18"/>
          <w:szCs w:val="18"/>
        </w:rPr>
        <w:t>.</w:t>
      </w:r>
    </w:p>
    <w:p w14:paraId="32A653D7" w14:textId="29E96F75" w:rsidR="00DD6FA9"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FROM `beer-samples`     </w:t>
      </w:r>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Token escaping is standard N1QL style</w:t>
      </w:r>
      <w:r w:rsidR="004439F3">
        <w:rPr>
          <w:rStyle w:val="comment2"/>
          <w:rFonts w:ascii="Consolas" w:eastAsia="Times New Roman" w:hAnsi="Consolas"/>
          <w:sz w:val="18"/>
          <w:szCs w:val="18"/>
        </w:rPr>
        <w:t>.</w:t>
      </w:r>
      <w:r>
        <w:rPr>
          <w:rStyle w:val="comment2"/>
          <w:rFonts w:ascii="Consolas" w:eastAsia="Times New Roman" w:hAnsi="Consolas"/>
          <w:sz w:val="18"/>
          <w:szCs w:val="18"/>
        </w:rPr>
        <w:t>  </w:t>
      </w:r>
      <w:r>
        <w:rPr>
          <w:rFonts w:ascii="Consolas" w:eastAsia="Times New Roman" w:hAnsi="Consolas"/>
          <w:color w:val="000000"/>
          <w:sz w:val="18"/>
          <w:szCs w:val="18"/>
          <w:bdr w:val="none" w:sz="0" w:space="0" w:color="auto" w:frame="1"/>
        </w:rPr>
        <w:t>  </w:t>
      </w:r>
    </w:p>
    <w:p w14:paraId="31EB386C" w14:textId="000E4066"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r w:rsidR="00966F52">
        <w:rPr>
          <w:rFonts w:ascii="Consolas" w:eastAsia="Times New Roman" w:hAnsi="Consolas"/>
          <w:color w:val="000000"/>
          <w:sz w:val="18"/>
          <w:szCs w:val="18"/>
          <w:bdr w:val="none" w:sz="0" w:space="0" w:color="auto" w:frame="1"/>
        </w:rPr>
        <w:t>WHERE abv &gt; </w:t>
      </w:r>
      <w:r w:rsidR="007D3AD3">
        <w:rPr>
          <w:rFonts w:ascii="Consolas" w:eastAsia="Times New Roman" w:hAnsi="Consolas"/>
          <w:color w:val="000000"/>
          <w:sz w:val="18"/>
          <w:szCs w:val="18"/>
          <w:bdr w:val="none" w:sz="0" w:space="0" w:color="auto" w:frame="1"/>
        </w:rPr>
        <w:t>$</w:t>
      </w:r>
      <w:proofErr w:type="gramStart"/>
      <w:r>
        <w:rPr>
          <w:rFonts w:ascii="Consolas" w:eastAsia="Times New Roman" w:hAnsi="Consolas"/>
          <w:color w:val="000000"/>
          <w:sz w:val="18"/>
          <w:szCs w:val="18"/>
          <w:bdr w:val="none" w:sz="0" w:space="0" w:color="auto" w:frame="1"/>
        </w:rPr>
        <w:t>strong;</w:t>
      </w:r>
      <w:r w:rsidR="00966F52">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proofErr w:type="gramEnd"/>
      <w:r w:rsidR="00411E36">
        <w:rPr>
          <w:rFonts w:ascii="Consolas" w:eastAsia="Times New Roman" w:hAnsi="Consolas"/>
          <w:color w:val="000000"/>
          <w:sz w:val="18"/>
          <w:szCs w:val="18"/>
          <w:bdr w:val="none" w:sz="0" w:space="0" w:color="auto" w:frame="1"/>
        </w:rPr>
        <w:t xml:space="preserve"> </w:t>
      </w:r>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w:t>
      </w:r>
      <w:r w:rsidR="007D3AD3">
        <w:rPr>
          <w:rStyle w:val="comment2"/>
          <w:rFonts w:ascii="Consolas" w:eastAsia="Times New Roman" w:hAnsi="Consolas"/>
          <w:sz w:val="18"/>
          <w:szCs w:val="18"/>
        </w:rPr>
        <w:t>Local variable reference using $</w:t>
      </w:r>
      <w:r>
        <w:rPr>
          <w:rStyle w:val="comment2"/>
          <w:rFonts w:ascii="Consolas" w:eastAsia="Times New Roman" w:hAnsi="Consolas"/>
          <w:sz w:val="18"/>
          <w:szCs w:val="18"/>
        </w:rPr>
        <w:t> syntax</w:t>
      </w:r>
      <w:r w:rsidR="004439F3">
        <w:rPr>
          <w:rStyle w:val="comment2"/>
          <w:rFonts w:ascii="Consolas" w:eastAsia="Times New Roman" w:hAnsi="Consolas"/>
          <w:sz w:val="18"/>
          <w:szCs w:val="18"/>
        </w:rPr>
        <w:t>.</w:t>
      </w:r>
      <w:r>
        <w:rPr>
          <w:rFonts w:ascii="Consolas" w:eastAsia="Times New Roman" w:hAnsi="Consolas"/>
          <w:color w:val="000000"/>
          <w:sz w:val="18"/>
          <w:szCs w:val="18"/>
          <w:bdr w:val="none" w:sz="0" w:space="0" w:color="auto" w:frame="1"/>
        </w:rPr>
        <w:t>  </w:t>
      </w:r>
    </w:p>
    <w:p w14:paraId="27E04E7E" w14:textId="69C1714F" w:rsidR="00DD6FA9" w:rsidRPr="007D3AD3"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Style w:val="comment2"/>
          <w:rFonts w:ascii="Consolas" w:eastAsia="Times New Roman" w:hAnsi="Consolas"/>
          <w:color w:val="5C5C5C"/>
          <w:sz w:val="18"/>
          <w:szCs w:val="18"/>
          <w:bdr w:val="none" w:sz="0" w:space="0" w:color="auto"/>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for</w:t>
      </w: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var</w:t>
      </w:r>
      <w:r>
        <w:rPr>
          <w:rFonts w:ascii="Consolas" w:eastAsia="Times New Roman" w:hAnsi="Consolas"/>
          <w:color w:val="000000"/>
          <w:sz w:val="18"/>
          <w:szCs w:val="18"/>
          <w:bdr w:val="none" w:sz="0" w:space="0" w:color="auto" w:frame="1"/>
        </w:rPr>
        <w:t> beer </w:t>
      </w:r>
      <w:r w:rsidR="00BE2B75">
        <w:rPr>
          <w:rStyle w:val="keyword2"/>
          <w:rFonts w:ascii="Consolas" w:eastAsia="Times New Roman" w:hAnsi="Consolas"/>
          <w:sz w:val="18"/>
          <w:szCs w:val="18"/>
        </w:rPr>
        <w:t>of</w:t>
      </w:r>
      <w:r>
        <w:rPr>
          <w:rFonts w:ascii="Consolas" w:eastAsia="Times New Roman" w:hAnsi="Consolas"/>
          <w:color w:val="000000"/>
          <w:sz w:val="18"/>
          <w:szCs w:val="18"/>
          <w:bdr w:val="none" w:sz="0" w:space="0" w:color="auto" w:frame="1"/>
        </w:rPr>
        <w:t> results)</w:t>
      </w:r>
      <w:r w:rsidR="00411E36">
        <w:rPr>
          <w:rFonts w:ascii="Consolas" w:eastAsia="Times New Roman" w:hAnsi="Consolas"/>
          <w:color w:val="000000"/>
          <w:sz w:val="18"/>
          <w:szCs w:val="18"/>
          <w:bdr w:val="none" w:sz="0" w:space="0" w:color="auto" w:frame="1"/>
        </w:rPr>
        <w:t xml:space="preserve"> </w:t>
      </w:r>
      <w:proofErr w:type="gramStart"/>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w:t>
      </w:r>
      <w:proofErr w:type="gramEnd"/>
      <w:r>
        <w:rPr>
          <w:rStyle w:val="comment2"/>
          <w:rFonts w:ascii="Consolas" w:eastAsia="Times New Roman" w:hAnsi="Consolas"/>
          <w:sz w:val="18"/>
          <w:szCs w:val="18"/>
        </w:rPr>
        <w:t>/ Stream results using 'for' iterator</w:t>
      </w:r>
      <w:r w:rsidR="004439F3">
        <w:rPr>
          <w:rStyle w:val="comment2"/>
          <w:rFonts w:ascii="Consolas" w:eastAsia="Times New Roman" w:hAnsi="Consolas"/>
          <w:sz w:val="18"/>
          <w:szCs w:val="18"/>
        </w:rPr>
        <w:t>.</w:t>
      </w:r>
    </w:p>
    <w:p w14:paraId="3D24C45B" w14:textId="285B4DD3" w:rsidR="007D3AD3" w:rsidRDefault="007D3AD3"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Style w:val="comment2"/>
          <w:rFonts w:ascii="Consolas" w:eastAsia="Times New Roman" w:hAnsi="Consolas"/>
          <w:sz w:val="18"/>
          <w:szCs w:val="18"/>
        </w:rPr>
        <w:t xml:space="preserve">        </w:t>
      </w:r>
      <w:r>
        <w:rPr>
          <w:rFonts w:ascii="Consolas" w:eastAsia="Times New Roman" w:hAnsi="Consolas"/>
          <w:color w:val="000000"/>
          <w:sz w:val="18"/>
          <w:szCs w:val="18"/>
          <w:bdr w:val="none" w:sz="0" w:space="0" w:color="auto" w:frame="1"/>
        </w:rPr>
        <w:t>log(beer);</w:t>
      </w:r>
    </w:p>
    <w:p w14:paraId="633007A5" w14:textId="615C68D0" w:rsidR="00DD6FA9" w:rsidRDefault="00DD6FA9" w:rsidP="00797B84">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r>
        <w:rPr>
          <w:rStyle w:val="keyword2"/>
          <w:rFonts w:ascii="Consolas" w:eastAsia="Times New Roman" w:hAnsi="Consolas"/>
          <w:sz w:val="18"/>
          <w:szCs w:val="18"/>
        </w:rPr>
        <w:t>break</w:t>
      </w:r>
      <w:r>
        <w:rPr>
          <w:rFonts w:ascii="Consolas" w:eastAsia="Times New Roman" w:hAnsi="Consolas"/>
          <w:color w:val="000000"/>
          <w:sz w:val="18"/>
          <w:szCs w:val="18"/>
          <w:bdr w:val="none" w:sz="0" w:space="0" w:color="auto" w:frame="1"/>
        </w:rPr>
        <w:t>;</w:t>
      </w:r>
    </w:p>
    <w:p w14:paraId="15233547" w14:textId="77777777" w:rsidR="00CB3E58" w:rsidRPr="00CB3E58" w:rsidRDefault="00DD6FA9"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w:t>
      </w:r>
    </w:p>
    <w:p w14:paraId="44A236E8" w14:textId="5327F578" w:rsidR="00DD6FA9" w:rsidRDefault="00CB3E58" w:rsidP="00797B84">
      <w:pPr>
        <w:numPr>
          <w:ilvl w:val="0"/>
          <w:numId w:val="12"/>
        </w:numPr>
        <w:pBdr>
          <w:left w:val="single" w:sz="18" w:space="0" w:color="6CE26C"/>
        </w:pBdr>
        <w:shd w:val="clear" w:color="auto" w:fill="F8F8F8"/>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 xml:space="preserve">    </w:t>
      </w:r>
      <w:proofErr w:type="spellStart"/>
      <w:proofErr w:type="gramStart"/>
      <w:r>
        <w:rPr>
          <w:rFonts w:ascii="Consolas" w:eastAsia="Times New Roman" w:hAnsi="Consolas"/>
          <w:color w:val="000000"/>
          <w:sz w:val="18"/>
          <w:szCs w:val="18"/>
          <w:bdr w:val="none" w:sz="0" w:space="0" w:color="auto" w:frame="1"/>
        </w:rPr>
        <w:t>results.close</w:t>
      </w:r>
      <w:proofErr w:type="spellEnd"/>
      <w:proofErr w:type="gramEnd"/>
      <w:r>
        <w:rPr>
          <w:rFonts w:ascii="Consolas" w:eastAsia="Times New Roman" w:hAnsi="Consolas"/>
          <w:color w:val="000000"/>
          <w:sz w:val="18"/>
          <w:szCs w:val="18"/>
          <w:bdr w:val="none" w:sz="0" w:space="0" w:color="auto" w:frame="1"/>
        </w:rPr>
        <w:t xml:space="preserve">();             </w:t>
      </w:r>
      <w:r>
        <w:rPr>
          <w:rStyle w:val="comment2"/>
          <w:rFonts w:ascii="Consolas" w:eastAsia="Times New Roman" w:hAnsi="Consolas"/>
          <w:sz w:val="18"/>
          <w:szCs w:val="18"/>
        </w:rPr>
        <w:t>// End the query and free resources held</w:t>
      </w:r>
    </w:p>
    <w:p w14:paraId="784687B4" w14:textId="0923CB20" w:rsidR="00EE20AC" w:rsidRPr="00EE20AC" w:rsidRDefault="00DD6FA9" w:rsidP="00EE20AC">
      <w:pPr>
        <w:numPr>
          <w:ilvl w:val="0"/>
          <w:numId w:val="12"/>
        </w:numPr>
        <w:pBdr>
          <w:left w:val="single" w:sz="18" w:space="0" w:color="6CE26C"/>
        </w:pBdr>
        <w:shd w:val="clear" w:color="auto" w:fill="FFFFFF"/>
        <w:tabs>
          <w:tab w:val="clear" w:pos="720"/>
          <w:tab w:val="num" w:pos="2160"/>
        </w:tabs>
        <w:spacing w:line="210" w:lineRule="atLeast"/>
        <w:ind w:left="1440"/>
        <w:divId w:val="1633362187"/>
        <w:rPr>
          <w:rFonts w:ascii="Consolas" w:eastAsia="Times New Roman" w:hAnsi="Consolas"/>
          <w:color w:val="5C5C5C"/>
          <w:sz w:val="18"/>
          <w:szCs w:val="18"/>
        </w:rPr>
      </w:pPr>
      <w:r>
        <w:rPr>
          <w:rFonts w:ascii="Consolas" w:eastAsia="Times New Roman" w:hAnsi="Consolas"/>
          <w:color w:val="000000"/>
          <w:sz w:val="18"/>
          <w:szCs w:val="18"/>
          <w:bdr w:val="none" w:sz="0" w:space="0" w:color="auto" w:frame="1"/>
        </w:rPr>
        <w:t>}</w:t>
      </w:r>
    </w:p>
    <w:p w14:paraId="4EE34FEA" w14:textId="2EE95C18" w:rsidR="00EE20AC" w:rsidRDefault="00EE20AC" w:rsidP="00EE20AC"/>
    <w:p w14:paraId="0EAEF4FA" w14:textId="63F67795" w:rsidR="00CB3E58" w:rsidRDefault="00CB3E58" w:rsidP="00CB3E58">
      <w:pPr>
        <w:jc w:val="both"/>
      </w:pPr>
      <w:r>
        <w:t xml:space="preserve">The call </w:t>
      </w:r>
      <w:r w:rsidR="00F2795B">
        <w:t>starts</w:t>
      </w:r>
      <w:r w:rsidR="003F3CEE" w:rsidRPr="003F3CEE">
        <w:rPr>
          <w:vertAlign w:val="superscript"/>
        </w:rPr>
        <w:fldChar w:fldCharType="begin"/>
      </w:r>
      <w:r w:rsidR="003F3CEE" w:rsidRPr="003F3CEE">
        <w:rPr>
          <w:vertAlign w:val="superscript"/>
        </w:rPr>
        <w:instrText xml:space="preserve"> NOTEREF _Ref26194026 </w:instrText>
      </w:r>
      <w:r w:rsidR="003F3CEE" w:rsidRPr="003F3CEE">
        <w:rPr>
          <w:vertAlign w:val="superscript"/>
        </w:rPr>
        <w:fldChar w:fldCharType="separate"/>
      </w:r>
      <w:ins w:id="348" w:author="Sriram Melkote" w:date="2020-06-08T15:51:00Z">
        <w:r w:rsidR="00A36276">
          <w:rPr>
            <w:vertAlign w:val="superscript"/>
          </w:rPr>
          <w:t>3</w:t>
        </w:r>
      </w:ins>
      <w:del w:id="349" w:author="Sriram Melkote" w:date="2020-06-08T15:51:00Z">
        <w:r w:rsidR="003F3CEE" w:rsidRPr="003F3CEE" w:rsidDel="00A36276">
          <w:rPr>
            <w:vertAlign w:val="superscript"/>
          </w:rPr>
          <w:delText>2</w:delText>
        </w:r>
      </w:del>
      <w:r w:rsidR="003F3CEE" w:rsidRPr="003F3CEE">
        <w:rPr>
          <w:vertAlign w:val="superscript"/>
        </w:rPr>
        <w:fldChar w:fldCharType="end"/>
      </w:r>
      <w:r w:rsidR="00F2795B">
        <w:t xml:space="preserve"> the query and </w:t>
      </w:r>
      <w:r>
        <w:t xml:space="preserve">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5B033060" w14:textId="2463BB7A" w:rsidR="00CB3E58" w:rsidRDefault="00CB3E58" w:rsidP="00CB3E58">
      <w:pPr>
        <w:jc w:val="both"/>
      </w:pPr>
    </w:p>
    <w:p w14:paraId="211C00AD" w14:textId="1E23BDFB" w:rsidR="00CB3E58" w:rsidRPr="00CB3E58" w:rsidRDefault="00CB3E58" w:rsidP="00CB3E58">
      <w:pPr>
        <w:jc w:val="both"/>
      </w:pPr>
      <w:r>
        <w:t xml:space="preserve">The returned handle must be closed using the </w:t>
      </w:r>
      <w:proofErr w:type="gramStart"/>
      <w:r>
        <w:rPr>
          <w:rStyle w:val="keyword2"/>
          <w:rFonts w:ascii="Consolas" w:eastAsia="Times New Roman" w:hAnsi="Consolas"/>
          <w:sz w:val="18"/>
          <w:szCs w:val="18"/>
        </w:rPr>
        <w:t>close(</w:t>
      </w:r>
      <w:proofErr w:type="gramEnd"/>
      <w:r>
        <w:rPr>
          <w:rStyle w:val="keyword2"/>
          <w:rFonts w:ascii="Consolas" w:eastAsia="Times New Roman" w:hAnsi="Consolas"/>
          <w:sz w:val="18"/>
          <w:szCs w:val="18"/>
        </w:rPr>
        <w:t xml:space="preserve">) </w:t>
      </w:r>
      <w:r>
        <w:t>method defined on it, which stops the underlying N1QL query and releases associated resources.</w:t>
      </w:r>
    </w:p>
    <w:p w14:paraId="5B01F00C" w14:textId="77777777" w:rsidR="00CB3E58" w:rsidRDefault="00CB3E58" w:rsidP="00EE20AC"/>
    <w:p w14:paraId="5A27EB69" w14:textId="293BA196" w:rsidR="006B7F9E" w:rsidRDefault="00CB3E58">
      <w:r>
        <w:t>All three operations, i.e., the N1QL statement, iterating over the result set, and closing the Iterable handle can throw exceptions if unexpected error arises from the underlying N1QL query.</w:t>
      </w:r>
    </w:p>
    <w:p w14:paraId="6FB2D377" w14:textId="77777777" w:rsidR="00892343" w:rsidRDefault="00892343"/>
    <w:p w14:paraId="2E871B0A" w14:textId="77777777" w:rsidR="00892343" w:rsidRDefault="006B7F9E" w:rsidP="006B7F9E">
      <w:r>
        <w:lastRenderedPageBreak/>
        <w:t xml:space="preserve">As N1QL is not syntactically part of the JavaScript language, the handler code is transpiled to identify valid N1QL statements which are then converted to a standard JavaScript function call that returns an Iterable object with addition of a </w:t>
      </w:r>
      <w:proofErr w:type="gramStart"/>
      <w:r w:rsidR="00892343">
        <w:rPr>
          <w:rStyle w:val="keyword2"/>
          <w:rFonts w:ascii="Consolas" w:eastAsia="Times New Roman" w:hAnsi="Consolas"/>
          <w:sz w:val="18"/>
          <w:szCs w:val="18"/>
        </w:rPr>
        <w:t>close(</w:t>
      </w:r>
      <w:proofErr w:type="gramEnd"/>
      <w:r w:rsidR="00892343">
        <w:rPr>
          <w:rStyle w:val="keyword2"/>
          <w:rFonts w:ascii="Consolas" w:eastAsia="Times New Roman" w:hAnsi="Consolas"/>
          <w:sz w:val="18"/>
          <w:szCs w:val="18"/>
        </w:rPr>
        <w:t>)</w:t>
      </w:r>
      <w:r>
        <w:t xml:space="preserve"> method.</w:t>
      </w:r>
      <w:r w:rsidR="002D4EC5">
        <w:t xml:space="preserve"> </w:t>
      </w:r>
    </w:p>
    <w:p w14:paraId="7B8EA723" w14:textId="2669CB81" w:rsidR="00892343" w:rsidRDefault="00892343"/>
    <w:p w14:paraId="6CBF4A0C" w14:textId="0B1FEA52" w:rsidR="000805A7" w:rsidRPr="001C5F05" w:rsidRDefault="006B7F9E" w:rsidP="006B7F9E">
      <w:r>
        <w:t>Th</w:t>
      </w:r>
      <w:r w:rsidR="00892343">
        <w:t xml:space="preserve">e </w:t>
      </w:r>
      <w:r w:rsidR="00892343">
        <w:rPr>
          <w:rStyle w:val="keyword2"/>
          <w:rFonts w:ascii="Consolas" w:eastAsia="Times New Roman" w:hAnsi="Consolas"/>
          <w:sz w:val="18"/>
          <w:szCs w:val="18"/>
        </w:rPr>
        <w:t>N1QL()</w:t>
      </w:r>
      <w:r>
        <w:t xml:space="preserve"> </w:t>
      </w:r>
      <w:r w:rsidR="002D4EC5">
        <w:t>call</w:t>
      </w:r>
      <w:bookmarkStart w:id="350" w:name="_Ref26194026"/>
      <w:r w:rsidR="006C4C0A">
        <w:rPr>
          <w:rStyle w:val="FootnoteReference"/>
        </w:rPr>
        <w:footnoteReference w:id="3"/>
      </w:r>
      <w:bookmarkEnd w:id="350"/>
      <w:r w:rsidR="002D4EC5">
        <w:t xml:space="preserve"> </w:t>
      </w:r>
      <w:r>
        <w:t xml:space="preserve">is documented </w:t>
      </w:r>
      <w:r w:rsidR="002D4EC5">
        <w:t xml:space="preserve">below for reference purposes but should not </w:t>
      </w:r>
      <w:proofErr w:type="spellStart"/>
      <w:r w:rsidR="002D4EC5">
        <w:t>used</w:t>
      </w:r>
      <w:proofErr w:type="spellEnd"/>
      <w:r w:rsidR="002D4EC5">
        <w:t xml:space="preserve"> directly </w:t>
      </w:r>
      <w:r>
        <w:t xml:space="preserve">as </w:t>
      </w:r>
      <w:r w:rsidR="002D4EC5">
        <w:t xml:space="preserve">doing so </w:t>
      </w:r>
      <w:r w:rsidR="00B217F5">
        <w:t xml:space="preserve">would </w:t>
      </w:r>
      <w:r>
        <w:t xml:space="preserve">bypass </w:t>
      </w:r>
      <w:r w:rsidR="00B217F5">
        <w:t xml:space="preserve">the </w:t>
      </w:r>
      <w:r>
        <w:t xml:space="preserve">various semantic and syntactic checks </w:t>
      </w:r>
      <w:r w:rsidR="002D4EC5">
        <w:t xml:space="preserve">of the </w:t>
      </w:r>
      <w:r w:rsidR="000805A7">
        <w:t xml:space="preserve">transpiler (notably: recursive mutation checks will no longer </w:t>
      </w:r>
      <w:r w:rsidR="00C50D79">
        <w:t>function</w:t>
      </w:r>
      <w:r w:rsidR="000805A7">
        <w:t>, and the statement will need to manual escap</w:t>
      </w:r>
      <w:r w:rsidR="00C50D79">
        <w:t>ing of</w:t>
      </w:r>
      <w:r w:rsidR="000805A7">
        <w:t xml:space="preserve"> all </w:t>
      </w:r>
      <w:r w:rsidR="00C50D79">
        <w:t xml:space="preserve">N1QL </w:t>
      </w:r>
      <w:r w:rsidR="000805A7">
        <w:t xml:space="preserve">special sequences </w:t>
      </w:r>
      <w:r w:rsidR="00C50D79">
        <w:t>and keywords).</w:t>
      </w:r>
    </w:p>
    <w:p w14:paraId="5E019D2F" w14:textId="7CCEB0F3" w:rsidR="0070442F" w:rsidRPr="001C5F05" w:rsidRDefault="0070442F">
      <w:pPr>
        <w:rPr>
          <w:rFonts w:ascii="Consolas" w:hAnsi="Consolas" w:cs="Consolas"/>
          <w:b/>
          <w:sz w:val="18"/>
          <w:szCs w:val="18"/>
        </w:rPr>
      </w:pPr>
    </w:p>
    <w:p w14:paraId="48401BAD" w14:textId="77777777" w:rsidR="006B7F9E" w:rsidRPr="001C5F05" w:rsidRDefault="006B7F9E" w:rsidP="0070442F">
      <w:pPr>
        <w:rPr>
          <w:rFonts w:ascii="Consolas" w:hAnsi="Consolas" w:cs="Consolas"/>
          <w:b/>
          <w:sz w:val="18"/>
          <w:szCs w:val="18"/>
        </w:rPr>
      </w:pPr>
    </w:p>
    <w:p w14:paraId="793BA627" w14:textId="1C146030" w:rsidR="00EE20AC" w:rsidRPr="009A1925" w:rsidRDefault="00F363ED" w:rsidP="00EE20AC">
      <w:pPr>
        <w:jc w:val="both"/>
        <w:rPr>
          <w:rFonts w:ascii="Consolas" w:hAnsi="Consolas" w:cs="Consolas"/>
          <w:b/>
          <w:sz w:val="18"/>
          <w:szCs w:val="18"/>
        </w:rPr>
      </w:pPr>
      <w:r>
        <w:rPr>
          <w:rFonts w:ascii="Consolas" w:hAnsi="Consolas" w:cs="Consolas"/>
          <w:b/>
          <w:i/>
          <w:sz w:val="18"/>
          <w:szCs w:val="18"/>
        </w:rPr>
        <w:t>handle</w:t>
      </w:r>
      <w:r>
        <w:rPr>
          <w:rStyle w:val="keyword2"/>
          <w:rFonts w:ascii="Consolas" w:eastAsia="Times New Roman" w:hAnsi="Consolas"/>
          <w:sz w:val="18"/>
          <w:szCs w:val="18"/>
        </w:rPr>
        <w:t xml:space="preserve"> = </w:t>
      </w:r>
      <w:r w:rsidR="00EE20AC">
        <w:rPr>
          <w:rStyle w:val="keyword2"/>
          <w:rFonts w:ascii="Consolas" w:eastAsia="Times New Roman" w:hAnsi="Consolas"/>
          <w:sz w:val="18"/>
          <w:szCs w:val="18"/>
        </w:rPr>
        <w:t>N1</w:t>
      </w:r>
      <w:proofErr w:type="gramStart"/>
      <w:r w:rsidR="00EE20AC">
        <w:rPr>
          <w:rStyle w:val="keyword2"/>
          <w:rFonts w:ascii="Consolas" w:eastAsia="Times New Roman" w:hAnsi="Consolas"/>
          <w:sz w:val="18"/>
          <w:szCs w:val="18"/>
        </w:rPr>
        <w:t>QL</w:t>
      </w:r>
      <w:r w:rsidR="00EE20AC" w:rsidRPr="009A1925">
        <w:rPr>
          <w:rFonts w:ascii="Consolas" w:hAnsi="Consolas" w:cs="Consolas"/>
          <w:b/>
          <w:sz w:val="18"/>
          <w:szCs w:val="18"/>
        </w:rPr>
        <w:t>(</w:t>
      </w:r>
      <w:proofErr w:type="gramEnd"/>
      <w:r w:rsidR="00EE20AC">
        <w:rPr>
          <w:rFonts w:ascii="Consolas" w:hAnsi="Consolas" w:cs="Consolas"/>
          <w:b/>
          <w:i/>
          <w:sz w:val="18"/>
          <w:szCs w:val="18"/>
        </w:rPr>
        <w:t>statement</w:t>
      </w:r>
      <w:r w:rsidR="00EE20AC" w:rsidRPr="009A1925">
        <w:rPr>
          <w:rFonts w:ascii="Consolas" w:hAnsi="Consolas" w:cs="Consolas"/>
          <w:b/>
          <w:i/>
          <w:sz w:val="18"/>
          <w:szCs w:val="18"/>
        </w:rPr>
        <w:t xml:space="preserve">, </w:t>
      </w:r>
      <w:r w:rsidR="004F04C8">
        <w:rPr>
          <w:rFonts w:ascii="Consolas" w:hAnsi="Consolas" w:cs="Consolas"/>
          <w:b/>
          <w:i/>
          <w:sz w:val="18"/>
          <w:szCs w:val="18"/>
        </w:rPr>
        <w:t>[</w:t>
      </w:r>
      <w:r w:rsidR="00EE20AC">
        <w:rPr>
          <w:rFonts w:ascii="Consolas" w:hAnsi="Consolas" w:cs="Consolas"/>
          <w:b/>
          <w:i/>
          <w:sz w:val="18"/>
          <w:szCs w:val="18"/>
        </w:rPr>
        <w:t>params</w:t>
      </w:r>
      <w:r w:rsidR="004F04C8">
        <w:rPr>
          <w:rFonts w:ascii="Consolas" w:hAnsi="Consolas" w:cs="Consolas"/>
          <w:b/>
          <w:i/>
          <w:sz w:val="18"/>
          <w:szCs w:val="18"/>
        </w:rPr>
        <w:t>], [options]</w:t>
      </w:r>
      <w:r w:rsidR="00EE20AC" w:rsidRPr="009A1925">
        <w:rPr>
          <w:rFonts w:ascii="Consolas" w:hAnsi="Consolas" w:cs="Consolas"/>
          <w:b/>
          <w:sz w:val="18"/>
          <w:szCs w:val="18"/>
        </w:rPr>
        <w:t>)</w:t>
      </w:r>
    </w:p>
    <w:p w14:paraId="006229E5" w14:textId="77777777" w:rsidR="00EE20AC" w:rsidRDefault="00EE20AC" w:rsidP="00EE20AC">
      <w:pPr>
        <w:pStyle w:val="Heading6"/>
      </w:pPr>
    </w:p>
    <w:p w14:paraId="50EDF641" w14:textId="77B75756" w:rsidR="00EE20AC" w:rsidRDefault="00EE20AC" w:rsidP="00EE20AC">
      <w:pPr>
        <w:pStyle w:val="Heading7"/>
        <w:ind w:left="720"/>
      </w:pPr>
      <w:r>
        <w:t>statement</w:t>
      </w:r>
    </w:p>
    <w:p w14:paraId="540D0111" w14:textId="44F93C0E" w:rsidR="00EE20AC" w:rsidRPr="007778FA" w:rsidRDefault="00EE20AC" w:rsidP="00EE20AC">
      <w:pPr>
        <w:ind w:left="720"/>
        <w:jc w:val="both"/>
      </w:pPr>
      <w:r>
        <w:t xml:space="preserve">This </w:t>
      </w:r>
      <w:r w:rsidR="00E3021A">
        <w:t>is the identified N1QL statement.</w:t>
      </w:r>
      <w:r w:rsidR="007778FA">
        <w:t xml:space="preserve"> This will be passed to N1QL </w:t>
      </w:r>
      <w:r w:rsidR="0070442F">
        <w:t xml:space="preserve">via </w:t>
      </w:r>
      <w:r w:rsidR="007778FA">
        <w:t xml:space="preserve">SDK to run as a prepared statement. All referenced JS variables in the statement (using the </w:t>
      </w:r>
      <w:r w:rsidR="007778FA" w:rsidRPr="007778FA">
        <w:rPr>
          <w:i/>
          <w:iCs/>
        </w:rPr>
        <w:t>$</w:t>
      </w:r>
      <w:r w:rsidR="007778FA">
        <w:rPr>
          <w:i/>
          <w:iCs/>
        </w:rPr>
        <w:t>var</w:t>
      </w:r>
      <w:r w:rsidR="007778FA">
        <w:t xml:space="preserve"> notation) will be treated </w:t>
      </w:r>
      <w:r w:rsidR="00971DBC">
        <w:t>by</w:t>
      </w:r>
      <w:r w:rsidR="007778FA">
        <w:t xml:space="preserve"> N1QL </w:t>
      </w:r>
      <w:r w:rsidR="00971DBC">
        <w:t xml:space="preserve">as </w:t>
      </w:r>
      <w:r w:rsidR="007778FA">
        <w:t>named parameters</w:t>
      </w:r>
      <w:r w:rsidR="00971DBC">
        <w:t>.</w:t>
      </w:r>
    </w:p>
    <w:p w14:paraId="11EECF28" w14:textId="77777777" w:rsidR="00EE20AC" w:rsidRDefault="00EE20AC" w:rsidP="00EE20AC">
      <w:pPr>
        <w:ind w:left="720"/>
        <w:jc w:val="both"/>
      </w:pPr>
    </w:p>
    <w:p w14:paraId="118DED2D" w14:textId="3227217C" w:rsidR="00EE20AC" w:rsidRDefault="00EE20AC" w:rsidP="00EE20AC">
      <w:pPr>
        <w:pStyle w:val="Heading7"/>
        <w:ind w:left="720"/>
      </w:pPr>
      <w:r>
        <w:t>params</w:t>
      </w:r>
    </w:p>
    <w:p w14:paraId="0CD0A14E" w14:textId="04DBFF13" w:rsidR="00EE20AC" w:rsidRPr="00EE20AC" w:rsidRDefault="00EE20AC" w:rsidP="00EE20AC">
      <w:pPr>
        <w:ind w:left="720"/>
        <w:jc w:val="both"/>
      </w:pPr>
      <w:r>
        <w:t xml:space="preserve">This can be either a JavaScript array </w:t>
      </w:r>
      <w:r w:rsidR="00E3021A">
        <w:t xml:space="preserve">(for positional parameters) </w:t>
      </w:r>
      <w:r>
        <w:t>or a JavaScript map</w:t>
      </w:r>
      <w:r w:rsidR="00E3021A">
        <w:t xml:space="preserve">. </w:t>
      </w:r>
      <w:r>
        <w:t xml:space="preserve">When the N1QL </w:t>
      </w:r>
      <w:r w:rsidRPr="00EE20AC">
        <w:t>statement</w:t>
      </w:r>
      <w:r>
        <w:t xml:space="preserve"> utilizes positional parameters (i.e., $1, $2 ...), then </w:t>
      </w:r>
      <w:r w:rsidRPr="00EE20AC">
        <w:rPr>
          <w:i/>
          <w:iCs/>
        </w:rPr>
        <w:t>params</w:t>
      </w:r>
      <w:r>
        <w:t xml:space="preserve"> is expected to be a JavaScript array corresponding to </w:t>
      </w:r>
      <w:r w:rsidR="00B217F5">
        <w:t xml:space="preserve">the </w:t>
      </w:r>
      <w:r>
        <w:t xml:space="preserve">values to be bound </w:t>
      </w:r>
      <w:r w:rsidR="00B217F5">
        <w:t xml:space="preserve">to </w:t>
      </w:r>
      <w:r>
        <w:t>these positional parameters.</w:t>
      </w:r>
      <w:r w:rsidR="00E3021A">
        <w:t xml:space="preserve"> </w:t>
      </w:r>
      <w:r>
        <w:t xml:space="preserve">When the N1QL </w:t>
      </w:r>
      <w:r w:rsidRPr="00EE20AC">
        <w:rPr>
          <w:i/>
          <w:iCs/>
        </w:rPr>
        <w:t>statement</w:t>
      </w:r>
      <w:r>
        <w:t xml:space="preserve"> utilizes named parameters (i.e., $</w:t>
      </w:r>
      <w:r w:rsidR="00E3021A">
        <w:t>name</w:t>
      </w:r>
      <w:r>
        <w:t xml:space="preserve">), then </w:t>
      </w:r>
      <w:r>
        <w:rPr>
          <w:i/>
          <w:iCs/>
        </w:rPr>
        <w:t>params</w:t>
      </w:r>
      <w:r>
        <w:t xml:space="preserve"> is expected to be a JavaScript map object providing the name-value pairs corresponding to the variables used by the N1QL statement.</w:t>
      </w:r>
      <w:r w:rsidR="00E3021A">
        <w:t xml:space="preserve"> </w:t>
      </w:r>
      <w:r w:rsidR="00F363ED">
        <w:t>Positional and named value parameters cannot be mixed.</w:t>
      </w:r>
    </w:p>
    <w:p w14:paraId="1E6F9F3C" w14:textId="77777777" w:rsidR="004F04C8" w:rsidRDefault="004F04C8" w:rsidP="004F04C8">
      <w:pPr>
        <w:pStyle w:val="Heading7"/>
        <w:ind w:left="720"/>
      </w:pPr>
    </w:p>
    <w:p w14:paraId="18F4F39E" w14:textId="7968E971" w:rsidR="004F04C8" w:rsidRDefault="004F04C8" w:rsidP="004F04C8">
      <w:pPr>
        <w:pStyle w:val="Heading7"/>
        <w:ind w:left="720"/>
      </w:pPr>
      <w:r>
        <w:t>options</w:t>
      </w:r>
    </w:p>
    <w:p w14:paraId="6890E02C" w14:textId="319BD67E" w:rsidR="004F04C8" w:rsidRDefault="004F04C8" w:rsidP="00EE20AC">
      <w:pPr>
        <w:ind w:left="720"/>
        <w:jc w:val="both"/>
      </w:pPr>
      <w:r>
        <w:t>This is a JSON object having various query runtime options as keys. Currently, the following settings are recognized:</w:t>
      </w:r>
    </w:p>
    <w:p w14:paraId="3BC6503D" w14:textId="420107EE" w:rsidR="004F04C8" w:rsidRDefault="004F04C8" w:rsidP="00EE20AC">
      <w:pPr>
        <w:ind w:left="720"/>
        <w:jc w:val="both"/>
      </w:pPr>
    </w:p>
    <w:p w14:paraId="3C9A1226" w14:textId="3B8AFDF5" w:rsidR="004F04C8" w:rsidRDefault="004F04C8" w:rsidP="004F04C8">
      <w:pPr>
        <w:pStyle w:val="Heading8"/>
      </w:pPr>
      <w:r>
        <w:tab/>
      </w:r>
      <w:r>
        <w:tab/>
        <w:t>"consistency"</w:t>
      </w:r>
    </w:p>
    <w:p w14:paraId="065861FB" w14:textId="7A8AB9E7" w:rsidR="004F04C8" w:rsidRPr="004F04C8" w:rsidRDefault="004F04C8" w:rsidP="004F04C8">
      <w:pPr>
        <w:ind w:left="1440"/>
        <w:jc w:val="both"/>
      </w:pPr>
      <w:r>
        <w:t>This controls the consistency level for the statement. Normally, this defaults to the consistency level specified in the overall handler settings but can be set on a per statement basis. The valid values are "</w:t>
      </w:r>
      <w:r>
        <w:rPr>
          <w:i/>
          <w:iCs/>
        </w:rPr>
        <w:t>none"</w:t>
      </w:r>
      <w:r>
        <w:t xml:space="preserve"> and "</w:t>
      </w:r>
      <w:r>
        <w:rPr>
          <w:i/>
          <w:iCs/>
        </w:rPr>
        <w:t>request"</w:t>
      </w:r>
      <w:r>
        <w:t>.</w:t>
      </w:r>
    </w:p>
    <w:p w14:paraId="58E1E22F" w14:textId="77777777" w:rsidR="004F04C8" w:rsidRDefault="004F04C8" w:rsidP="00EE20AC">
      <w:pPr>
        <w:ind w:left="720"/>
        <w:jc w:val="both"/>
      </w:pPr>
    </w:p>
    <w:p w14:paraId="49006ABE" w14:textId="1EDA0A02" w:rsidR="00EE20AC" w:rsidRDefault="00F363ED" w:rsidP="00EE20AC">
      <w:pPr>
        <w:pStyle w:val="Heading7"/>
        <w:ind w:left="720"/>
      </w:pPr>
      <w:r>
        <w:t>return value (handle)</w:t>
      </w:r>
    </w:p>
    <w:p w14:paraId="300BC68D" w14:textId="2509A271" w:rsidR="00EE20AC" w:rsidRDefault="00F363ED" w:rsidP="00EE20AC">
      <w:pPr>
        <w:ind w:left="720"/>
        <w:jc w:val="both"/>
      </w:pPr>
      <w:r>
        <w:t xml:space="preserve">The call returns a JavaScript Iterable object representing the result set of the query. The query is streamed in batches as the iteration proceeds. The returned handle can be iterated using any standard JavaScript mechanism including </w:t>
      </w:r>
      <w:r w:rsidRPr="00F363ED">
        <w:rPr>
          <w:i/>
          <w:iCs/>
        </w:rPr>
        <w:t>for..</w:t>
      </w:r>
      <w:r>
        <w:rPr>
          <w:i/>
          <w:iCs/>
        </w:rPr>
        <w:t>.</w:t>
      </w:r>
      <w:r w:rsidRPr="00F363ED">
        <w:rPr>
          <w:i/>
          <w:iCs/>
        </w:rPr>
        <w:t>of</w:t>
      </w:r>
      <w:r>
        <w:t xml:space="preserve"> loops.</w:t>
      </w:r>
    </w:p>
    <w:p w14:paraId="47AD236B" w14:textId="77777777" w:rsidR="00CB3E58" w:rsidRDefault="00CB3E58" w:rsidP="00CB3E58">
      <w:pPr>
        <w:pStyle w:val="Heading8"/>
      </w:pPr>
    </w:p>
    <w:p w14:paraId="191AC093" w14:textId="4B010095" w:rsidR="00CB3E58" w:rsidRDefault="00CB3E58" w:rsidP="00CB3E58">
      <w:pPr>
        <w:pStyle w:val="Heading8"/>
        <w:ind w:firstLine="1350"/>
      </w:pPr>
      <w:proofErr w:type="gramStart"/>
      <w:r>
        <w:t>close(</w:t>
      </w:r>
      <w:proofErr w:type="gramEnd"/>
      <w:r>
        <w:t xml:space="preserve">) Method on </w:t>
      </w:r>
      <w:r w:rsidRPr="00CB3E58">
        <w:rPr>
          <w:i/>
          <w:iCs/>
        </w:rPr>
        <w:t>handle</w:t>
      </w:r>
      <w:r>
        <w:t xml:space="preserve"> object (return value)</w:t>
      </w:r>
    </w:p>
    <w:p w14:paraId="39C9491C" w14:textId="46CC6739" w:rsidR="00CB3E58" w:rsidRPr="00CB3E58" w:rsidRDefault="00F2795B" w:rsidP="00CB3E58">
      <w:pPr>
        <w:ind w:left="1350"/>
      </w:pPr>
      <w:r>
        <w:t xml:space="preserve">This releases the resources held by the N1QL query. If the query is still streaming results, the query is cancelled. </w:t>
      </w:r>
    </w:p>
    <w:p w14:paraId="0B77277E" w14:textId="77777777" w:rsidR="00CB3E58" w:rsidRPr="00CB3E58" w:rsidRDefault="00CB3E58" w:rsidP="00CB3E58"/>
    <w:p w14:paraId="72F50BBC" w14:textId="73083A2F" w:rsidR="00491250" w:rsidRPr="00491250" w:rsidRDefault="00491250" w:rsidP="00491250">
      <w:pPr>
        <w:pStyle w:val="Heading7"/>
        <w:ind w:left="720"/>
        <w:rPr>
          <w:i w:val="0"/>
          <w:iCs w:val="0"/>
        </w:rPr>
      </w:pPr>
      <w:r w:rsidRPr="00491250">
        <w:rPr>
          <w:i w:val="0"/>
          <w:iCs w:val="0"/>
        </w:rPr>
        <w:t>Exceptions</w:t>
      </w:r>
      <w:r w:rsidR="005159F1">
        <w:rPr>
          <w:i w:val="0"/>
          <w:iCs w:val="0"/>
        </w:rPr>
        <w:t xml:space="preserve"> Thrown</w:t>
      </w:r>
    </w:p>
    <w:p w14:paraId="0159E14A" w14:textId="0029D8A6" w:rsidR="00491250" w:rsidRDefault="00491250" w:rsidP="00EE20AC">
      <w:pPr>
        <w:ind w:left="720"/>
        <w:jc w:val="both"/>
      </w:pPr>
      <w:r>
        <w:t xml:space="preserve">The </w:t>
      </w:r>
      <w:r w:rsidR="00085D54">
        <w:rPr>
          <w:rStyle w:val="keyword2"/>
          <w:rFonts w:ascii="Consolas" w:eastAsia="Times New Roman" w:hAnsi="Consolas"/>
          <w:sz w:val="18"/>
          <w:szCs w:val="18"/>
        </w:rPr>
        <w:t>N1</w:t>
      </w:r>
      <w:proofErr w:type="gramStart"/>
      <w:r w:rsidR="00085D54">
        <w:rPr>
          <w:rStyle w:val="keyword2"/>
          <w:rFonts w:ascii="Consolas" w:eastAsia="Times New Roman" w:hAnsi="Consolas"/>
          <w:sz w:val="18"/>
          <w:szCs w:val="18"/>
        </w:rPr>
        <w:t>QL(</w:t>
      </w:r>
      <w:proofErr w:type="gramEnd"/>
      <w:r w:rsidR="00085D54">
        <w:rPr>
          <w:rStyle w:val="keyword2"/>
          <w:rFonts w:ascii="Consolas" w:eastAsia="Times New Roman" w:hAnsi="Consolas"/>
          <w:sz w:val="18"/>
          <w:szCs w:val="18"/>
        </w:rPr>
        <w:t>)</w:t>
      </w:r>
      <w:r w:rsidR="00085D54">
        <w:t xml:space="preserve"> </w:t>
      </w:r>
      <w:r>
        <w:t>function throws an exception if the underlying N1QL query fails to parse or start executing. The returned Iterable handler throws an exception if the underlying N1QL query fails after starting.</w:t>
      </w:r>
      <w:r w:rsidR="00F2795B">
        <w:t xml:space="preserve"> The </w:t>
      </w:r>
      <w:proofErr w:type="gramStart"/>
      <w:r w:rsidR="00F2795B">
        <w:rPr>
          <w:rStyle w:val="keyword2"/>
          <w:rFonts w:ascii="Consolas" w:eastAsia="Times New Roman" w:hAnsi="Consolas"/>
          <w:sz w:val="18"/>
          <w:szCs w:val="18"/>
        </w:rPr>
        <w:t>close(</w:t>
      </w:r>
      <w:proofErr w:type="gramEnd"/>
      <w:r w:rsidR="00F2795B">
        <w:rPr>
          <w:rStyle w:val="keyword2"/>
          <w:rFonts w:ascii="Consolas" w:eastAsia="Times New Roman" w:hAnsi="Consolas"/>
          <w:sz w:val="18"/>
          <w:szCs w:val="18"/>
        </w:rPr>
        <w:t xml:space="preserve">) </w:t>
      </w:r>
      <w:r w:rsidR="00F2795B">
        <w:t xml:space="preserve">method </w:t>
      </w:r>
      <w:r w:rsidR="00D32749">
        <w:t xml:space="preserve">on the iterable handle </w:t>
      </w:r>
      <w:r w:rsidR="00F2795B">
        <w:t>can throw an exception if underlying N1QL query cancellation encounters an unexpected error.</w:t>
      </w:r>
    </w:p>
    <w:p w14:paraId="014A9382" w14:textId="77777777" w:rsidR="00CB3E58" w:rsidRPr="00EE20AC" w:rsidRDefault="00CB3E58" w:rsidP="00EE20AC"/>
    <w:p w14:paraId="1DF1A787" w14:textId="64778684" w:rsidR="00E32DA7" w:rsidRDefault="00E32DA7" w:rsidP="007725E8">
      <w:pPr>
        <w:pStyle w:val="Heading3"/>
        <w:jc w:val="both"/>
      </w:pPr>
      <w:bookmarkStart w:id="351" w:name="_Toc42125204"/>
      <w:r>
        <w:t>Timers</w:t>
      </w:r>
      <w:bookmarkEnd w:id="351"/>
    </w:p>
    <w:p w14:paraId="5036FBD7" w14:textId="0085B406" w:rsidR="0029713B" w:rsidRDefault="006B314E" w:rsidP="007725E8">
      <w:pPr>
        <w:jc w:val="both"/>
      </w:pPr>
      <w:r>
        <w:t>Handler</w:t>
      </w:r>
      <w:r w:rsidR="003D3390">
        <w:t xml:space="preserve">s can register to observe wall clock time events. </w:t>
      </w:r>
      <w:r w:rsidR="0056690E">
        <w:t>Timers are sharded across eventing nodes, and so are scalable. For this reason, there is no guarantee that a timer will fire on the same node on which it was registered</w:t>
      </w:r>
      <w:r w:rsidR="001307C1">
        <w:t xml:space="preserve"> or </w:t>
      </w:r>
      <w:r w:rsidR="00AD72F3">
        <w:t xml:space="preserve">that relative </w:t>
      </w:r>
      <w:r w:rsidR="001307C1">
        <w:t>ordering between any two timers will be maintained</w:t>
      </w:r>
      <w:r w:rsidR="0056690E">
        <w:t>.</w:t>
      </w:r>
      <w:r w:rsidR="009F0F81">
        <w:t xml:space="preserve"> </w:t>
      </w:r>
      <w:r w:rsidR="001307C1">
        <w:t xml:space="preserve">Timers only guarantee </w:t>
      </w:r>
      <w:r w:rsidR="00A029F9">
        <w:t>that they will</w:t>
      </w:r>
      <w:r w:rsidR="001307C1">
        <w:t xml:space="preserve"> fire at or after the specified time.</w:t>
      </w:r>
      <w:r w:rsidR="00A029F9">
        <w:t xml:space="preserve"> </w:t>
      </w:r>
    </w:p>
    <w:p w14:paraId="41895946" w14:textId="77777777" w:rsidR="0029713B" w:rsidRDefault="0029713B" w:rsidP="007725E8">
      <w:pPr>
        <w:jc w:val="both"/>
      </w:pPr>
    </w:p>
    <w:p w14:paraId="436AFEF7" w14:textId="0FE412FC" w:rsidR="009F0F81" w:rsidRDefault="00A029F9" w:rsidP="007725E8">
      <w:pPr>
        <w:jc w:val="both"/>
      </w:pPr>
      <w:r>
        <w:t xml:space="preserve">When using timers, it is </w:t>
      </w:r>
      <w:r w:rsidR="009A1925">
        <w:t>required</w:t>
      </w:r>
      <w:r w:rsidR="0029713B">
        <w:t xml:space="preserve"> that all nodes of the cluster are synchronized at </w:t>
      </w:r>
      <w:r w:rsidR="007267E8">
        <w:t xml:space="preserve">computer </w:t>
      </w:r>
      <w:r w:rsidR="0029713B">
        <w:t>startup</w:t>
      </w:r>
      <w:r w:rsidR="007267E8">
        <w:t>,</w:t>
      </w:r>
      <w:r w:rsidR="0029713B">
        <w:t xml:space="preserve"> and </w:t>
      </w:r>
      <w:r w:rsidR="009A1925">
        <w:t>periodically</w:t>
      </w:r>
      <w:r w:rsidR="0029713B">
        <w:t xml:space="preserve"> afterwards</w:t>
      </w:r>
      <w:r w:rsidR="009A1925">
        <w:t xml:space="preserve"> using a clock synchronization tool like NTP.</w:t>
      </w:r>
    </w:p>
    <w:p w14:paraId="4FBC6BD8" w14:textId="77777777" w:rsidR="003D3390" w:rsidRDefault="003D3390" w:rsidP="007725E8">
      <w:pPr>
        <w:jc w:val="both"/>
      </w:pPr>
    </w:p>
    <w:p w14:paraId="1534915E" w14:textId="449639B6" w:rsidR="007138A3" w:rsidRDefault="00D10486" w:rsidP="007725E8">
      <w:pPr>
        <w:pStyle w:val="Heading4"/>
        <w:jc w:val="both"/>
      </w:pPr>
      <w:r>
        <w:t>Creating a Timer</w:t>
      </w:r>
    </w:p>
    <w:p w14:paraId="0DD4B863" w14:textId="476513BE" w:rsidR="00D10486" w:rsidRDefault="00D10486" w:rsidP="00D10486">
      <w:pPr>
        <w:jc w:val="both"/>
      </w:pPr>
      <w:r>
        <w:t>Timers</w:t>
      </w:r>
      <w:r w:rsidR="00E26302">
        <w:rPr>
          <w:rStyle w:val="FootnoteReference"/>
        </w:rPr>
        <w:footnoteReference w:id="4"/>
      </w:r>
      <w:r>
        <w:t xml:space="preserve"> are created as follows:</w:t>
      </w:r>
    </w:p>
    <w:p w14:paraId="2A6D0125" w14:textId="1593EE23" w:rsidR="00D10486" w:rsidRPr="009A1925" w:rsidRDefault="009A1925" w:rsidP="00D10486">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createT</w:t>
      </w:r>
      <w:r w:rsidR="00D10486" w:rsidRPr="009A1925">
        <w:rPr>
          <w:rStyle w:val="keyword2"/>
          <w:rFonts w:ascii="Consolas" w:eastAsia="Times New Roman" w:hAnsi="Consolas"/>
          <w:sz w:val="18"/>
          <w:szCs w:val="18"/>
        </w:rPr>
        <w:t>imer</w:t>
      </w:r>
      <w:proofErr w:type="spellEnd"/>
      <w:r w:rsidR="00D10486" w:rsidRPr="009A1925">
        <w:rPr>
          <w:rFonts w:ascii="Consolas" w:hAnsi="Consolas" w:cs="Consolas"/>
          <w:b/>
          <w:sz w:val="18"/>
          <w:szCs w:val="18"/>
        </w:rPr>
        <w:t>(</w:t>
      </w:r>
      <w:proofErr w:type="gramEnd"/>
      <w:r w:rsidR="00D10486" w:rsidRPr="009A1925">
        <w:rPr>
          <w:rFonts w:ascii="Consolas" w:hAnsi="Consolas" w:cs="Consolas"/>
          <w:b/>
          <w:i/>
          <w:sz w:val="18"/>
          <w:szCs w:val="18"/>
        </w:rPr>
        <w:t>callback, date, reference, context</w:t>
      </w:r>
      <w:r w:rsidR="00D10486" w:rsidRPr="009A1925">
        <w:rPr>
          <w:rFonts w:ascii="Consolas" w:hAnsi="Consolas" w:cs="Consolas"/>
          <w:b/>
          <w:sz w:val="18"/>
          <w:szCs w:val="18"/>
        </w:rPr>
        <w:t xml:space="preserve">) </w:t>
      </w:r>
    </w:p>
    <w:p w14:paraId="725E8CBA" w14:textId="77777777" w:rsidR="00DF0542" w:rsidRDefault="00DF0542" w:rsidP="00DF0542">
      <w:pPr>
        <w:pStyle w:val="Heading6"/>
      </w:pPr>
    </w:p>
    <w:p w14:paraId="56AE904F" w14:textId="559C9074" w:rsidR="00D10486" w:rsidRDefault="00DF0542" w:rsidP="009A42B7">
      <w:pPr>
        <w:pStyle w:val="Heading7"/>
        <w:ind w:left="720"/>
      </w:pPr>
      <w:r>
        <w:t>callback</w:t>
      </w:r>
    </w:p>
    <w:p w14:paraId="110F809F" w14:textId="0AF25C0B" w:rsidR="00D10486" w:rsidRDefault="00DF0542" w:rsidP="009A42B7">
      <w:pPr>
        <w:ind w:left="720"/>
        <w:jc w:val="both"/>
      </w:pPr>
      <w:r>
        <w:t xml:space="preserve">This function is called when the timer fires. The callback </w:t>
      </w:r>
      <w:r w:rsidR="00621D80">
        <w:t>f</w:t>
      </w:r>
      <w:r>
        <w:t xml:space="preserve">unction </w:t>
      </w:r>
      <w:r w:rsidR="008E2D82">
        <w:t xml:space="preserve">must be a </w:t>
      </w:r>
      <w:r w:rsidR="0008144F">
        <w:t>top-level</w:t>
      </w:r>
      <w:r w:rsidR="008E2D82">
        <w:t xml:space="preserve"> function that takes a single argument, the context</w:t>
      </w:r>
      <w:r w:rsidR="00A644F8">
        <w:t xml:space="preserve"> (see below)</w:t>
      </w:r>
      <w:r w:rsidR="008E2D82">
        <w:t>.</w:t>
      </w:r>
    </w:p>
    <w:p w14:paraId="156DE6DC" w14:textId="1354F19C" w:rsidR="00DF0542" w:rsidRDefault="00DF0542" w:rsidP="009A42B7">
      <w:pPr>
        <w:ind w:left="720"/>
        <w:jc w:val="both"/>
      </w:pPr>
    </w:p>
    <w:p w14:paraId="79368396" w14:textId="28A7E496" w:rsidR="00DF0542" w:rsidRDefault="00DF0542" w:rsidP="009A42B7">
      <w:pPr>
        <w:pStyle w:val="Heading7"/>
        <w:ind w:left="720"/>
      </w:pPr>
      <w:r>
        <w:t>date</w:t>
      </w:r>
    </w:p>
    <w:p w14:paraId="3B631957" w14:textId="30C23A25" w:rsidR="00DF0542" w:rsidRDefault="00DF0542" w:rsidP="009A42B7">
      <w:pPr>
        <w:ind w:left="720"/>
        <w:jc w:val="both"/>
      </w:pPr>
      <w:r>
        <w:t>This is a JavaScript Date object representing the time for the timer to fire. The date of a timer must always be in future when the timer is created, otherwise the behavior is unspecified.</w:t>
      </w:r>
    </w:p>
    <w:p w14:paraId="3CC59FA7" w14:textId="263D6440" w:rsidR="00DF0542" w:rsidRDefault="00DF0542" w:rsidP="009A42B7">
      <w:pPr>
        <w:ind w:left="720"/>
        <w:jc w:val="both"/>
      </w:pPr>
    </w:p>
    <w:p w14:paraId="4CEAF8C1" w14:textId="11654EEB" w:rsidR="00DF0542" w:rsidRDefault="00DF0542" w:rsidP="009A42B7">
      <w:pPr>
        <w:pStyle w:val="Heading7"/>
        <w:ind w:left="720"/>
      </w:pPr>
      <w:r>
        <w:t>reference</w:t>
      </w:r>
    </w:p>
    <w:p w14:paraId="7B0C9BFF" w14:textId="11330037" w:rsidR="00916314" w:rsidRDefault="00DF0542" w:rsidP="009A42B7">
      <w:pPr>
        <w:ind w:left="720"/>
        <w:jc w:val="both"/>
      </w:pPr>
      <w:r>
        <w:t>This is a unique</w:t>
      </w:r>
      <w:r w:rsidR="003F7588">
        <w:t xml:space="preserve"> string </w:t>
      </w:r>
      <w:r>
        <w:t xml:space="preserve">that must be passed in to help identify the timer that is being created. </w:t>
      </w:r>
      <w:r w:rsidR="003F7588">
        <w:t xml:space="preserve">References are always scoped to the </w:t>
      </w:r>
      <w:r w:rsidR="009A1925">
        <w:t>function</w:t>
      </w:r>
      <w:r w:rsidR="003F7588">
        <w:t xml:space="preserve"> and callback they are used with and need to be unique only within this scope.</w:t>
      </w:r>
    </w:p>
    <w:p w14:paraId="27821675" w14:textId="77777777" w:rsidR="00916314" w:rsidRDefault="00916314" w:rsidP="009A42B7">
      <w:pPr>
        <w:ind w:left="720"/>
        <w:jc w:val="both"/>
      </w:pPr>
    </w:p>
    <w:p w14:paraId="6D55E06C" w14:textId="2DC98863" w:rsidR="00DF0542" w:rsidRDefault="00F82125" w:rsidP="009A42B7">
      <w:pPr>
        <w:ind w:left="720"/>
        <w:jc w:val="both"/>
      </w:pPr>
      <w:r>
        <w:t xml:space="preserve">The call returns the reference string if timer was created successfully. </w:t>
      </w:r>
      <w:r w:rsidR="00DF0542">
        <w:t xml:space="preserve">If multiple timers are created with the same </w:t>
      </w:r>
      <w:r w:rsidR="003F7588">
        <w:t xml:space="preserve">unique </w:t>
      </w:r>
      <w:r w:rsidR="00DF0542">
        <w:t xml:space="preserve">reference, old timers with the same </w:t>
      </w:r>
      <w:r w:rsidR="003F7588">
        <w:t xml:space="preserve">unique </w:t>
      </w:r>
      <w:r w:rsidR="00DF0542">
        <w:t xml:space="preserve">reference </w:t>
      </w:r>
      <w:r w:rsidR="00DF0542">
        <w:lastRenderedPageBreak/>
        <w:t xml:space="preserve">are </w:t>
      </w:r>
      <w:r w:rsidR="00676729">
        <w:t>implicitly cancelled</w:t>
      </w:r>
      <w:r w:rsidR="00DF0542">
        <w:t>.</w:t>
      </w:r>
      <w:r>
        <w:t xml:space="preserve"> </w:t>
      </w:r>
      <w:r w:rsidR="00F2401A">
        <w:t xml:space="preserve">If the reference parameter is set to JavaScript </w:t>
      </w:r>
      <w:r w:rsidR="00041873">
        <w:t>null</w:t>
      </w:r>
      <w:r w:rsidR="009127A9">
        <w:t xml:space="preserve"> </w:t>
      </w:r>
      <w:r w:rsidR="00F2401A">
        <w:t>value, a unique reference will be generated.</w:t>
      </w:r>
    </w:p>
    <w:p w14:paraId="72348769" w14:textId="643BB058" w:rsidR="001F5C46" w:rsidRDefault="001F5C46" w:rsidP="009A42B7">
      <w:pPr>
        <w:ind w:left="720"/>
        <w:jc w:val="both"/>
      </w:pPr>
    </w:p>
    <w:p w14:paraId="64E6CA51" w14:textId="0FFFC1A3" w:rsidR="001F5C46" w:rsidRDefault="001F5C46" w:rsidP="009A42B7">
      <w:pPr>
        <w:pStyle w:val="Heading7"/>
        <w:ind w:left="720"/>
      </w:pPr>
      <w:r>
        <w:t>context</w:t>
      </w:r>
    </w:p>
    <w:p w14:paraId="60E8FAB5" w14:textId="49AF0A3F" w:rsidR="001F5C46" w:rsidRDefault="001F5C46" w:rsidP="009A42B7">
      <w:pPr>
        <w:ind w:left="720"/>
        <w:jc w:val="both"/>
      </w:pPr>
      <w:r>
        <w:t xml:space="preserve">This is any JavaScript object that can be serialized. </w:t>
      </w:r>
      <w:r w:rsidR="00FE2729">
        <w:t xml:space="preserve">The context specified when a timer is created is passed to the callback function when the timer fires. </w:t>
      </w:r>
      <w:r w:rsidR="00D17DDF">
        <w:t xml:space="preserve">The default maximum size for </w:t>
      </w:r>
      <w:r w:rsidR="00FE2729">
        <w:t>Context obj</w:t>
      </w:r>
      <w:r w:rsidR="00D17DDF">
        <w:t>ects is 1kB. Larger objects would typically be stored as bucket objects, and document key can be passed as context.</w:t>
      </w:r>
    </w:p>
    <w:p w14:paraId="5B28FC29" w14:textId="4E5E929A" w:rsidR="00E3021A" w:rsidRDefault="00E3021A" w:rsidP="009A42B7">
      <w:pPr>
        <w:ind w:left="720"/>
        <w:jc w:val="both"/>
      </w:pPr>
    </w:p>
    <w:p w14:paraId="3DA9B690" w14:textId="596AD514" w:rsidR="00E3021A" w:rsidRDefault="00E3021A" w:rsidP="00E3021A">
      <w:pPr>
        <w:pStyle w:val="Heading7"/>
        <w:ind w:left="720"/>
      </w:pPr>
      <w:r>
        <w:t>return value</w:t>
      </w:r>
    </w:p>
    <w:p w14:paraId="1D2AF264" w14:textId="49509884" w:rsidR="00E3021A" w:rsidRDefault="00E3021A" w:rsidP="009A42B7">
      <w:pPr>
        <w:ind w:left="720"/>
        <w:jc w:val="both"/>
      </w:pPr>
      <w:r>
        <w:t xml:space="preserve">If the </w:t>
      </w:r>
      <w:r w:rsidRPr="009A1925">
        <w:rPr>
          <w:rFonts w:ascii="Consolas" w:hAnsi="Consolas" w:cs="Consolas"/>
          <w:b/>
          <w:i/>
          <w:sz w:val="18"/>
          <w:szCs w:val="18"/>
        </w:rPr>
        <w:t>reference</w:t>
      </w:r>
      <w:r>
        <w:t xml:space="preserve"> parameter was null, this call returns the generated unique reference. Otherwise, the passed in </w:t>
      </w:r>
      <w:r w:rsidRPr="009A1925">
        <w:rPr>
          <w:rFonts w:ascii="Consolas" w:hAnsi="Consolas" w:cs="Consolas"/>
          <w:b/>
          <w:i/>
          <w:sz w:val="18"/>
          <w:szCs w:val="18"/>
        </w:rPr>
        <w:t>reference</w:t>
      </w:r>
      <w:r>
        <w:t xml:space="preserve"> parameter is the return value.</w:t>
      </w:r>
    </w:p>
    <w:p w14:paraId="33F7C916" w14:textId="43EA0F42" w:rsidR="005159F1" w:rsidRDefault="005159F1" w:rsidP="009A42B7">
      <w:pPr>
        <w:ind w:left="720"/>
        <w:jc w:val="both"/>
      </w:pPr>
    </w:p>
    <w:p w14:paraId="2302375A" w14:textId="77777777" w:rsidR="005159F1" w:rsidRPr="00491250" w:rsidRDefault="005159F1" w:rsidP="005159F1">
      <w:pPr>
        <w:pStyle w:val="Heading7"/>
        <w:ind w:left="720"/>
        <w:rPr>
          <w:i w:val="0"/>
          <w:iCs w:val="0"/>
        </w:rPr>
      </w:pPr>
      <w:r w:rsidRPr="00491250">
        <w:rPr>
          <w:i w:val="0"/>
          <w:iCs w:val="0"/>
        </w:rPr>
        <w:t>Exceptions</w:t>
      </w:r>
      <w:r>
        <w:rPr>
          <w:i w:val="0"/>
          <w:iCs w:val="0"/>
        </w:rPr>
        <w:t xml:space="preserve"> Thrown</w:t>
      </w:r>
    </w:p>
    <w:p w14:paraId="535FDAA0" w14:textId="13EA5A3E" w:rsidR="005159F1" w:rsidRPr="005F0739" w:rsidRDefault="005159F1" w:rsidP="005F0739">
      <w:pPr>
        <w:ind w:left="720"/>
        <w:jc w:val="both"/>
      </w:pPr>
      <w:r>
        <w:t xml:space="preserve">The </w:t>
      </w:r>
      <w:proofErr w:type="spellStart"/>
      <w:proofErr w:type="gramStart"/>
      <w:r w:rsidRPr="009A1925">
        <w:rPr>
          <w:rStyle w:val="keyword2"/>
          <w:rFonts w:ascii="Consolas" w:eastAsia="Times New Roman" w:hAnsi="Consolas"/>
          <w:sz w:val="18"/>
          <w:szCs w:val="18"/>
        </w:rPr>
        <w:t>createTimer</w:t>
      </w:r>
      <w:proofErr w:type="spellEnd"/>
      <w:r w:rsidR="00085D54">
        <w:rPr>
          <w:rStyle w:val="keyword2"/>
          <w:rFonts w:ascii="Consolas" w:eastAsia="Times New Roman" w:hAnsi="Consolas"/>
          <w:sz w:val="18"/>
          <w:szCs w:val="18"/>
        </w:rPr>
        <w:t>(</w:t>
      </w:r>
      <w:proofErr w:type="gramEnd"/>
      <w:r w:rsidR="00085D54">
        <w:rPr>
          <w:rStyle w:val="keyword2"/>
          <w:rFonts w:ascii="Consolas" w:eastAsia="Times New Roman" w:hAnsi="Consolas"/>
          <w:sz w:val="18"/>
          <w:szCs w:val="18"/>
        </w:rPr>
        <w:t>)</w:t>
      </w:r>
      <w:r>
        <w:t xml:space="preserve"> function throws an exception if the timer creation fails for an unexpected reason, such as an error writing to the metadata bucket.</w:t>
      </w:r>
    </w:p>
    <w:p w14:paraId="0A90ECB6" w14:textId="30F25215" w:rsidR="0077244A" w:rsidRDefault="0077244A" w:rsidP="007725E8">
      <w:pPr>
        <w:jc w:val="both"/>
      </w:pPr>
    </w:p>
    <w:p w14:paraId="1F422E3B" w14:textId="60C1291C" w:rsidR="009A225D" w:rsidRDefault="00D10486" w:rsidP="007725E8">
      <w:pPr>
        <w:pStyle w:val="Heading4"/>
        <w:jc w:val="both"/>
      </w:pPr>
      <w:r>
        <w:t>Cancelling a Timer</w:t>
      </w:r>
    </w:p>
    <w:p w14:paraId="07CEFAB5" w14:textId="77777777" w:rsidR="00A644F8" w:rsidRDefault="00A644F8" w:rsidP="00A644F8">
      <w:r>
        <w:t>Timers can be cancelled as follows:</w:t>
      </w:r>
    </w:p>
    <w:p w14:paraId="2A749AE4" w14:textId="77777777" w:rsidR="00A644F8" w:rsidRPr="009A1925" w:rsidRDefault="00A644F8" w:rsidP="00A644F8">
      <w:pPr>
        <w:jc w:val="both"/>
        <w:rPr>
          <w:rFonts w:ascii="Consolas" w:hAnsi="Consolas" w:cs="Consolas"/>
          <w:b/>
          <w:sz w:val="18"/>
          <w:szCs w:val="18"/>
        </w:rPr>
      </w:pPr>
      <w:proofErr w:type="spellStart"/>
      <w:proofErr w:type="gramStart"/>
      <w:r w:rsidRPr="009A1925">
        <w:rPr>
          <w:rStyle w:val="keyword2"/>
          <w:rFonts w:ascii="Consolas" w:eastAsia="Times New Roman" w:hAnsi="Consolas"/>
          <w:sz w:val="18"/>
          <w:szCs w:val="18"/>
        </w:rPr>
        <w:t>cancelTimer</w:t>
      </w:r>
      <w:proofErr w:type="spellEnd"/>
      <w:r w:rsidRPr="009A1925">
        <w:rPr>
          <w:rFonts w:ascii="Consolas" w:hAnsi="Consolas" w:cs="Consolas"/>
          <w:b/>
          <w:sz w:val="18"/>
          <w:szCs w:val="18"/>
        </w:rPr>
        <w:t>(</w:t>
      </w:r>
      <w:proofErr w:type="gramEnd"/>
      <w:r w:rsidRPr="009A1925">
        <w:rPr>
          <w:rFonts w:ascii="Consolas" w:hAnsi="Consolas" w:cs="Consolas"/>
          <w:b/>
          <w:i/>
          <w:sz w:val="18"/>
          <w:szCs w:val="18"/>
        </w:rPr>
        <w:t>callback, reference</w:t>
      </w:r>
      <w:r w:rsidRPr="009A1925">
        <w:rPr>
          <w:rFonts w:ascii="Consolas" w:hAnsi="Consolas" w:cs="Consolas"/>
          <w:b/>
          <w:sz w:val="18"/>
          <w:szCs w:val="18"/>
        </w:rPr>
        <w:t>)</w:t>
      </w:r>
    </w:p>
    <w:p w14:paraId="4576C249" w14:textId="77777777" w:rsidR="00A644F8" w:rsidRDefault="00A644F8" w:rsidP="003F7588"/>
    <w:p w14:paraId="799D6EE7" w14:textId="77777777" w:rsidR="00F2795B" w:rsidRDefault="00F2795B" w:rsidP="00F2795B">
      <w:pPr>
        <w:pStyle w:val="Heading7"/>
        <w:ind w:left="720"/>
      </w:pPr>
      <w:r>
        <w:t>callback</w:t>
      </w:r>
    </w:p>
    <w:p w14:paraId="27B487FC" w14:textId="3FA9C1C8" w:rsidR="00F2795B" w:rsidRDefault="00F2795B" w:rsidP="00F2795B">
      <w:pPr>
        <w:ind w:left="720"/>
        <w:jc w:val="both"/>
      </w:pPr>
      <w:r>
        <w:t xml:space="preserve">This function that was scheduled to be called when the timer fires, as supplied to the </w:t>
      </w:r>
      <w:proofErr w:type="spellStart"/>
      <w:proofErr w:type="gramStart"/>
      <w:r w:rsidRPr="009A1925">
        <w:rPr>
          <w:rStyle w:val="keyword2"/>
          <w:rFonts w:ascii="Consolas" w:eastAsia="Times New Roman" w:hAnsi="Consolas"/>
          <w:sz w:val="18"/>
          <w:szCs w:val="18"/>
        </w:rPr>
        <w:t>createTimer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that is now being cancelled.</w:t>
      </w:r>
    </w:p>
    <w:p w14:paraId="27D050A1" w14:textId="77777777" w:rsidR="00F2795B" w:rsidRDefault="00F2795B" w:rsidP="00F2795B">
      <w:pPr>
        <w:pStyle w:val="Heading7"/>
        <w:ind w:left="720"/>
      </w:pPr>
    </w:p>
    <w:p w14:paraId="70D1CDDF" w14:textId="3C97D4ED" w:rsidR="00F2795B" w:rsidRDefault="00F2795B" w:rsidP="00F2795B">
      <w:pPr>
        <w:pStyle w:val="Heading7"/>
        <w:ind w:left="720"/>
      </w:pPr>
      <w:r>
        <w:t>reference</w:t>
      </w:r>
    </w:p>
    <w:p w14:paraId="28D39158" w14:textId="06D6BC62" w:rsidR="002D580B" w:rsidRDefault="00F2795B" w:rsidP="00F2795B">
      <w:pPr>
        <w:ind w:left="720"/>
      </w:pPr>
      <w:r>
        <w:t xml:space="preserve">This is the reference that was either passed in to the </w:t>
      </w:r>
      <w:proofErr w:type="spellStart"/>
      <w:proofErr w:type="gram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call, or generated and returned by the </w:t>
      </w:r>
      <w:proofErr w:type="spellStart"/>
      <w:r w:rsidRPr="009A1925">
        <w:rPr>
          <w:rStyle w:val="keyword2"/>
          <w:rFonts w:ascii="Consolas" w:eastAsia="Times New Roman" w:hAnsi="Consolas"/>
          <w:sz w:val="18"/>
          <w:szCs w:val="18"/>
        </w:rPr>
        <w:t>createTime</w:t>
      </w:r>
      <w:r>
        <w:rPr>
          <w:rStyle w:val="keyword2"/>
          <w:rFonts w:ascii="Consolas" w:eastAsia="Times New Roman" w:hAnsi="Consolas"/>
          <w:sz w:val="18"/>
          <w:szCs w:val="18"/>
        </w:rPr>
        <w:t>r</w:t>
      </w:r>
      <w:proofErr w:type="spellEnd"/>
      <w:r>
        <w:rPr>
          <w:rStyle w:val="keyword2"/>
          <w:rFonts w:ascii="Consolas" w:eastAsia="Times New Roman" w:hAnsi="Consolas"/>
          <w:sz w:val="18"/>
          <w:szCs w:val="18"/>
        </w:rPr>
        <w:t>()</w:t>
      </w:r>
      <w:r>
        <w:t xml:space="preserve"> call in response to a null value for the incoming reference parameter. </w:t>
      </w:r>
    </w:p>
    <w:p w14:paraId="77059DC4" w14:textId="08BE3F85" w:rsidR="00F2795B" w:rsidRDefault="00F2795B" w:rsidP="00F2795B">
      <w:pPr>
        <w:ind w:left="720"/>
      </w:pPr>
    </w:p>
    <w:p w14:paraId="6369B486" w14:textId="77777777" w:rsidR="00A16D49" w:rsidRDefault="00A16D49" w:rsidP="00A16D49">
      <w:pPr>
        <w:pStyle w:val="Heading7"/>
        <w:ind w:left="720"/>
      </w:pPr>
      <w:r>
        <w:t>return value</w:t>
      </w:r>
    </w:p>
    <w:p w14:paraId="693F55F7" w14:textId="133933BB" w:rsidR="00A16D49" w:rsidRDefault="00A16D49" w:rsidP="00A16D49">
      <w:pPr>
        <w:ind w:left="720"/>
        <w:jc w:val="both"/>
      </w:pPr>
      <w:r>
        <w:t xml:space="preserve">A boolean value indicating if the specified timer could be cancelled successfully. A </w:t>
      </w:r>
      <w:r w:rsidRPr="00A16D49">
        <w:rPr>
          <w:i/>
          <w:iCs/>
        </w:rPr>
        <w:t>false</w:t>
      </w:r>
      <w:r>
        <w:t xml:space="preserve"> return value typically indicates the timer never existed or had already fired prior to the cancellation request.</w:t>
      </w:r>
    </w:p>
    <w:p w14:paraId="059793EE" w14:textId="2312D74C" w:rsidR="00A16D49" w:rsidRDefault="00A16D49" w:rsidP="00F2795B">
      <w:pPr>
        <w:ind w:left="720"/>
      </w:pPr>
    </w:p>
    <w:p w14:paraId="5B9DC002" w14:textId="77777777" w:rsidR="00F2795B" w:rsidRPr="00491250" w:rsidRDefault="00F2795B" w:rsidP="00F2795B">
      <w:pPr>
        <w:pStyle w:val="Heading7"/>
        <w:ind w:left="720"/>
        <w:rPr>
          <w:i w:val="0"/>
          <w:iCs w:val="0"/>
        </w:rPr>
      </w:pPr>
      <w:r w:rsidRPr="00491250">
        <w:rPr>
          <w:i w:val="0"/>
          <w:iCs w:val="0"/>
        </w:rPr>
        <w:t>Exceptions</w:t>
      </w:r>
      <w:r>
        <w:rPr>
          <w:i w:val="0"/>
          <w:iCs w:val="0"/>
        </w:rPr>
        <w:t xml:space="preserve"> Thrown</w:t>
      </w:r>
    </w:p>
    <w:p w14:paraId="776B67BC" w14:textId="348C4432" w:rsidR="00F2795B" w:rsidRDefault="00F2795B" w:rsidP="00A16D49">
      <w:pPr>
        <w:ind w:left="720"/>
        <w:jc w:val="both"/>
      </w:pPr>
      <w:r>
        <w:t xml:space="preserve">The </w:t>
      </w:r>
      <w:proofErr w:type="spellStart"/>
      <w:proofErr w:type="gramStart"/>
      <w:r>
        <w:rPr>
          <w:rStyle w:val="keyword2"/>
          <w:rFonts w:ascii="Consolas" w:eastAsia="Times New Roman" w:hAnsi="Consolas"/>
          <w:sz w:val="18"/>
          <w:szCs w:val="18"/>
        </w:rPr>
        <w:t>cancel</w:t>
      </w:r>
      <w:r w:rsidRPr="009A1925">
        <w:rPr>
          <w:rStyle w:val="keyword2"/>
          <w:rFonts w:ascii="Consolas" w:eastAsia="Times New Roman" w:hAnsi="Consolas"/>
          <w:sz w:val="18"/>
          <w:szCs w:val="18"/>
        </w:rPr>
        <w:t>Timer</w:t>
      </w:r>
      <w:proofErr w:type="spellEnd"/>
      <w:r>
        <w:rPr>
          <w:rStyle w:val="keyword2"/>
          <w:rFonts w:ascii="Consolas" w:eastAsia="Times New Roman" w:hAnsi="Consolas"/>
          <w:sz w:val="18"/>
          <w:szCs w:val="18"/>
        </w:rPr>
        <w:t>(</w:t>
      </w:r>
      <w:proofErr w:type="gramEnd"/>
      <w:r>
        <w:rPr>
          <w:rStyle w:val="keyword2"/>
          <w:rFonts w:ascii="Consolas" w:eastAsia="Times New Roman" w:hAnsi="Consolas"/>
          <w:sz w:val="18"/>
          <w:szCs w:val="18"/>
        </w:rPr>
        <w:t>)</w:t>
      </w:r>
      <w:r>
        <w:t xml:space="preserve"> function throws an exception if the timer cancellation fails for an unexpected reason, such as an error writing to the metadata bucket.</w:t>
      </w:r>
      <w:r w:rsidR="00A16D49">
        <w:t xml:space="preserve"> </w:t>
      </w:r>
      <w:r w:rsidR="00752024">
        <w:t>(</w:t>
      </w:r>
      <w:r w:rsidR="00A16D49">
        <w:t xml:space="preserve">Note that </w:t>
      </w:r>
      <w:r w:rsidR="00024A2F">
        <w:t xml:space="preserve">cancelling stale or non-existent timers will </w:t>
      </w:r>
      <w:r w:rsidR="00B52AA2">
        <w:t>be treated as a no-</w:t>
      </w:r>
      <w:r w:rsidR="00AE7462">
        <w:t>op and</w:t>
      </w:r>
      <w:r w:rsidR="00B52AA2">
        <w:t xml:space="preserve"> will </w:t>
      </w:r>
      <w:r w:rsidR="00024A2F">
        <w:t>not throw an exception).</w:t>
      </w:r>
    </w:p>
    <w:p w14:paraId="22E549EE" w14:textId="77777777" w:rsidR="004A5241" w:rsidRDefault="004A5241" w:rsidP="003F7588"/>
    <w:p w14:paraId="0F05BF11" w14:textId="407ACCB9" w:rsidR="00424878" w:rsidRDefault="00424878" w:rsidP="00424878">
      <w:pPr>
        <w:pStyle w:val="Heading3"/>
        <w:jc w:val="both"/>
      </w:pPr>
      <w:bookmarkStart w:id="352" w:name="_Toc42125205"/>
      <w:r>
        <w:lastRenderedPageBreak/>
        <w:t>cURL</w:t>
      </w:r>
      <w:bookmarkEnd w:id="352"/>
    </w:p>
    <w:p w14:paraId="1DD7D358" w14:textId="4429ACE9" w:rsidR="004A5241" w:rsidRDefault="002D580B" w:rsidP="00424878">
      <w:pPr>
        <w:jc w:val="both"/>
        <w:rPr>
          <w:rFonts w:cstheme="minorHAnsi"/>
          <w:lang w:val="en-IN"/>
        </w:rPr>
      </w:pPr>
      <w:r>
        <w:rPr>
          <w:rFonts w:cstheme="minorHAnsi"/>
          <w:lang w:val="en-IN"/>
        </w:rPr>
        <w:t xml:space="preserve">The </w:t>
      </w:r>
      <w:r w:rsidR="004A5241" w:rsidRPr="00CA0089">
        <w:rPr>
          <w:rFonts w:ascii="Consolas" w:hAnsi="Consolas" w:cs="Consolas"/>
          <w:b/>
          <w:i/>
          <w:iCs/>
          <w:color w:val="2F5496" w:themeColor="accent1" w:themeShade="BF"/>
          <w:sz w:val="18"/>
          <w:szCs w:val="18"/>
        </w:rPr>
        <w:t>curl(</w:t>
      </w:r>
      <w:r w:rsidR="004A5241">
        <w:rPr>
          <w:rFonts w:ascii="Consolas" w:hAnsi="Consolas" w:cs="Consolas"/>
          <w:b/>
          <w:i/>
          <w:iCs/>
          <w:color w:val="2F5496" w:themeColor="accent1" w:themeShade="BF"/>
          <w:sz w:val="18"/>
          <w:szCs w:val="18"/>
        </w:rPr>
        <w:t>)</w:t>
      </w:r>
      <w:r w:rsidR="004A5241">
        <w:rPr>
          <w:rFonts w:cstheme="minorHAnsi"/>
          <w:lang w:val="en-IN"/>
        </w:rPr>
        <w:t xml:space="preserve"> function</w:t>
      </w:r>
      <w:r w:rsidR="003157D2">
        <w:rPr>
          <w:rStyle w:val="FootnoteReference"/>
          <w:rFonts w:cstheme="minorHAnsi"/>
          <w:lang w:val="en-IN"/>
        </w:rPr>
        <w:footnoteReference w:id="5"/>
      </w:r>
      <w:r w:rsidR="004A5241">
        <w:rPr>
          <w:rFonts w:cstheme="minorHAnsi"/>
          <w:lang w:val="en-IN"/>
        </w:rPr>
        <w:t xml:space="preserve"> p</w:t>
      </w:r>
      <w:r w:rsidR="00424878" w:rsidRPr="00424878">
        <w:rPr>
          <w:rFonts w:cstheme="minorHAnsi"/>
          <w:lang w:val="en-IN"/>
        </w:rPr>
        <w:t xml:space="preserve">rovides a way of interacting with external entities </w:t>
      </w:r>
      <w:r w:rsidR="00855107">
        <w:rPr>
          <w:rFonts w:cstheme="minorHAnsi"/>
          <w:lang w:val="en-IN"/>
        </w:rPr>
        <w:t>using HTTP</w:t>
      </w:r>
      <w:r w:rsidR="004A5241">
        <w:rPr>
          <w:rFonts w:cstheme="minorHAnsi"/>
          <w:lang w:val="en-IN"/>
        </w:rPr>
        <w:t>:</w:t>
      </w:r>
    </w:p>
    <w:p w14:paraId="52754991" w14:textId="77777777" w:rsidR="004A5241" w:rsidRDefault="004A5241" w:rsidP="00A352B6">
      <w:pPr>
        <w:rPr>
          <w:rFonts w:ascii="Consolas" w:hAnsi="Consolas" w:cs="Consolas"/>
          <w:i/>
          <w:iCs/>
          <w:sz w:val="18"/>
          <w:szCs w:val="18"/>
        </w:rPr>
      </w:pPr>
    </w:p>
    <w:p w14:paraId="64E7F183" w14:textId="51520421" w:rsidR="00A352B6" w:rsidRPr="00CA0089" w:rsidRDefault="00A352B6" w:rsidP="00A352B6">
      <w:pPr>
        <w:rPr>
          <w:rFonts w:ascii="Consolas" w:hAnsi="Consolas" w:cs="Consolas"/>
          <w:i/>
          <w:iCs/>
          <w:sz w:val="18"/>
          <w:szCs w:val="18"/>
        </w:rPr>
      </w:pPr>
      <w:proofErr w:type="spellStart"/>
      <w:r w:rsidRPr="00CA0089">
        <w:rPr>
          <w:rFonts w:ascii="Consolas" w:hAnsi="Consolas" w:cs="Consolas"/>
          <w:i/>
          <w:iCs/>
          <w:sz w:val="18"/>
          <w:szCs w:val="18"/>
        </w:rPr>
        <w:t>response</w:t>
      </w:r>
      <w:r w:rsidR="003C6232" w:rsidRPr="00CA0089">
        <w:rPr>
          <w:rFonts w:ascii="Consolas" w:hAnsi="Consolas" w:cs="Consolas"/>
          <w:i/>
          <w:iCs/>
          <w:sz w:val="18"/>
          <w:szCs w:val="18"/>
        </w:rPr>
        <w:t>_object</w:t>
      </w:r>
      <w:proofErr w:type="spellEnd"/>
      <w:r w:rsidRPr="00CA0089">
        <w:rPr>
          <w:rFonts w:ascii="Consolas" w:hAnsi="Consolas" w:cs="Consolas"/>
          <w:i/>
          <w:iCs/>
          <w:sz w:val="18"/>
          <w:szCs w:val="18"/>
        </w:rPr>
        <w:t xml:space="preserve"> = </w:t>
      </w:r>
      <w:proofErr w:type="gramStart"/>
      <w:r w:rsidRPr="00CA0089">
        <w:rPr>
          <w:rFonts w:ascii="Consolas" w:hAnsi="Consolas" w:cs="Consolas"/>
          <w:b/>
          <w:i/>
          <w:iCs/>
          <w:color w:val="2F5496" w:themeColor="accent1" w:themeShade="BF"/>
          <w:sz w:val="18"/>
          <w:szCs w:val="18"/>
        </w:rPr>
        <w:t>curl(</w:t>
      </w:r>
      <w:proofErr w:type="gramEnd"/>
      <w:r w:rsidRPr="00CA0089">
        <w:rPr>
          <w:rFonts w:ascii="Consolas" w:hAnsi="Consolas" w:cs="Consolas"/>
          <w:i/>
          <w:iCs/>
          <w:sz w:val="18"/>
          <w:szCs w:val="18"/>
        </w:rPr>
        <w:t>method, binding, [request_object]</w:t>
      </w:r>
      <w:r w:rsidRPr="00CA0089">
        <w:rPr>
          <w:rFonts w:ascii="Consolas" w:hAnsi="Consolas" w:cs="Consolas"/>
          <w:b/>
          <w:i/>
          <w:iCs/>
          <w:color w:val="2F5496" w:themeColor="accent1" w:themeShade="BF"/>
          <w:sz w:val="18"/>
          <w:szCs w:val="18"/>
        </w:rPr>
        <w:t>)</w:t>
      </w:r>
    </w:p>
    <w:p w14:paraId="16705BE7" w14:textId="77777777" w:rsidR="00A352B6" w:rsidRDefault="00A352B6" w:rsidP="00A352B6"/>
    <w:p w14:paraId="132B8F8D" w14:textId="092EDB2F" w:rsidR="00C76A73" w:rsidRDefault="00A352B6" w:rsidP="004A5241">
      <w:pPr>
        <w:pStyle w:val="Heading7"/>
        <w:ind w:left="720"/>
        <w:rPr>
          <w:rStyle w:val="Heading5Char"/>
        </w:rPr>
      </w:pPr>
      <w:r w:rsidRPr="00C76A73">
        <w:rPr>
          <w:rStyle w:val="Heading5Char"/>
        </w:rPr>
        <w:t>method</w:t>
      </w:r>
    </w:p>
    <w:p w14:paraId="2306A12A" w14:textId="66F0F41C" w:rsidR="00A352B6" w:rsidRDefault="00A352B6" w:rsidP="004A5241">
      <w:pPr>
        <w:ind w:left="720"/>
      </w:pPr>
      <w:r>
        <w:t>The HTTP method of the cURL request. Must be a string having one of the following values</w:t>
      </w:r>
      <w:r w:rsidR="00C76A73">
        <w:t>:</w:t>
      </w:r>
      <w:r w:rsidR="004A5241">
        <w:t xml:space="preserve"> </w:t>
      </w:r>
      <w:r>
        <w:t xml:space="preserve">GET </w:t>
      </w:r>
      <w:r w:rsidR="00C76A73">
        <w:t>|</w:t>
      </w:r>
      <w:r>
        <w:t xml:space="preserve"> POST </w:t>
      </w:r>
      <w:r w:rsidR="00C76A73">
        <w:t>|</w:t>
      </w:r>
      <w:r>
        <w:t xml:space="preserve"> PUT </w:t>
      </w:r>
      <w:r w:rsidR="00C76A73">
        <w:t>|</w:t>
      </w:r>
      <w:r>
        <w:t xml:space="preserve"> HEAD </w:t>
      </w:r>
      <w:r w:rsidR="00C76A73">
        <w:t>|</w:t>
      </w:r>
      <w:r>
        <w:t xml:space="preserve"> DELETE.</w:t>
      </w:r>
    </w:p>
    <w:p w14:paraId="0D0856F9" w14:textId="77777777" w:rsidR="00C76A73" w:rsidRDefault="00C76A73" w:rsidP="004A5241">
      <w:pPr>
        <w:ind w:left="720"/>
      </w:pPr>
    </w:p>
    <w:p w14:paraId="09CADE96" w14:textId="77777777" w:rsidR="00C76A73" w:rsidRDefault="00A352B6" w:rsidP="004A5241">
      <w:pPr>
        <w:pStyle w:val="Heading7"/>
        <w:ind w:left="720"/>
      </w:pPr>
      <w:r>
        <w:t>binding</w:t>
      </w:r>
    </w:p>
    <w:p w14:paraId="50617AFC" w14:textId="53E7DE34" w:rsidR="00A352B6" w:rsidRDefault="00A352B6" w:rsidP="004A5241">
      <w:pPr>
        <w:ind w:left="720"/>
      </w:pPr>
      <w:r>
        <w:t>The cURL binding</w:t>
      </w:r>
      <w:r w:rsidR="00C76A73">
        <w:t xml:space="preserve"> that represents the http endpoint URL that will be accessed by this call</w:t>
      </w:r>
      <w:r>
        <w:t>.</w:t>
      </w:r>
    </w:p>
    <w:p w14:paraId="75C81871" w14:textId="77777777" w:rsidR="00C76A73" w:rsidRDefault="00C76A73" w:rsidP="004A5241">
      <w:pPr>
        <w:ind w:left="720"/>
      </w:pPr>
    </w:p>
    <w:p w14:paraId="0D03F68A" w14:textId="77777777" w:rsidR="006C2603" w:rsidRDefault="00A352B6" w:rsidP="004A5241">
      <w:pPr>
        <w:pStyle w:val="Heading7"/>
        <w:ind w:left="720"/>
      </w:pPr>
      <w:r>
        <w:t>request</w:t>
      </w:r>
      <w:r w:rsidR="006C2603">
        <w:t>_object</w:t>
      </w:r>
    </w:p>
    <w:p w14:paraId="46B7EE43" w14:textId="4A519C20" w:rsidR="00A352B6" w:rsidRDefault="00E47D34" w:rsidP="004A5241">
      <w:pPr>
        <w:ind w:left="720"/>
      </w:pPr>
      <w:r>
        <w:t xml:space="preserve">This </w:t>
      </w:r>
      <w:r w:rsidR="0092504D">
        <w:t xml:space="preserve">parameter captures the request and related information. The request_object is a </w:t>
      </w:r>
      <w:r w:rsidR="00A352B6">
        <w:t xml:space="preserve">JavaScript </w:t>
      </w:r>
      <w:r w:rsidR="006C2603">
        <w:t>o</w:t>
      </w:r>
      <w:r w:rsidR="00A352B6">
        <w:t xml:space="preserve">bject having the following </w:t>
      </w:r>
      <w:r w:rsidR="00AF0407">
        <w:t>keys</w:t>
      </w:r>
      <w:r w:rsidR="006C2603">
        <w:t>:</w:t>
      </w:r>
    </w:p>
    <w:p w14:paraId="32D6C6CB" w14:textId="77777777" w:rsidR="006C2603" w:rsidRDefault="006C2603" w:rsidP="004A5241">
      <w:pPr>
        <w:ind w:left="720"/>
      </w:pPr>
    </w:p>
    <w:p w14:paraId="2D524B05" w14:textId="77777777" w:rsidR="006C2603" w:rsidRDefault="00A352B6" w:rsidP="004A5241">
      <w:pPr>
        <w:pStyle w:val="Heading6"/>
        <w:ind w:left="1350"/>
      </w:pPr>
      <w:r>
        <w:t>headers</w:t>
      </w:r>
    </w:p>
    <w:p w14:paraId="193C5C94" w14:textId="54A7E316" w:rsidR="00A352B6" w:rsidRDefault="00AF0407" w:rsidP="004A5241">
      <w:pPr>
        <w:ind w:left="1350"/>
      </w:pPr>
      <w:r>
        <w:t xml:space="preserve">Optional. A </w:t>
      </w:r>
      <w:r w:rsidR="00A352B6">
        <w:t xml:space="preserve">JavaScript Object of </w:t>
      </w:r>
      <w:r w:rsidR="005D45FE">
        <w:t>k</w:t>
      </w:r>
      <w:r w:rsidR="00A352B6">
        <w:t>ey-</w:t>
      </w:r>
      <w:r w:rsidR="005D45FE">
        <w:t>v</w:t>
      </w:r>
      <w:r w:rsidR="00A352B6">
        <w:t>alue pairs</w:t>
      </w:r>
      <w:r w:rsidR="005D45FE">
        <w:t xml:space="preserve"> with key representing the header name and value representing the header content</w:t>
      </w:r>
      <w:r w:rsidR="00A352B6">
        <w:t>.</w:t>
      </w:r>
      <w:r w:rsidR="005D45FE">
        <w:t xml:space="preserve"> Both key and value must be strings.</w:t>
      </w:r>
    </w:p>
    <w:p w14:paraId="17E675D3" w14:textId="77777777" w:rsidR="006C2603" w:rsidRDefault="006C2603" w:rsidP="004A5241">
      <w:pPr>
        <w:ind w:left="1350"/>
      </w:pPr>
    </w:p>
    <w:p w14:paraId="23D32F65" w14:textId="77777777" w:rsidR="005D45FE" w:rsidRDefault="00A352B6" w:rsidP="004A5241">
      <w:pPr>
        <w:pStyle w:val="Heading6"/>
        <w:ind w:left="1350"/>
      </w:pPr>
      <w:r>
        <w:t>body</w:t>
      </w:r>
    </w:p>
    <w:p w14:paraId="05440912" w14:textId="52D4B9A2" w:rsidR="00E1517D" w:rsidRDefault="00E1517D" w:rsidP="004A5241">
      <w:pPr>
        <w:ind w:left="1350"/>
      </w:pPr>
      <w:r>
        <w:t xml:space="preserve">A JavaScript variable representing the content of the request body. See below for details on how various JavaScript </w:t>
      </w:r>
      <w:r w:rsidR="0092504D">
        <w:t xml:space="preserve">variable </w:t>
      </w:r>
      <w:r>
        <w:t>types are marshalled to form the HTTP request.</w:t>
      </w:r>
    </w:p>
    <w:p w14:paraId="3AD38437" w14:textId="77777777" w:rsidR="00AF0407" w:rsidRDefault="00AF0407" w:rsidP="004A5241">
      <w:pPr>
        <w:ind w:left="1350"/>
      </w:pPr>
    </w:p>
    <w:p w14:paraId="1CEA5DF7" w14:textId="77777777" w:rsidR="00AF0407" w:rsidRDefault="00A352B6" w:rsidP="004A5241">
      <w:pPr>
        <w:pStyle w:val="Heading6"/>
        <w:ind w:left="1350"/>
      </w:pPr>
      <w:r>
        <w:t>encoding</w:t>
      </w:r>
    </w:p>
    <w:p w14:paraId="4203198A" w14:textId="5EB541E5" w:rsidR="00AF0407" w:rsidRDefault="00AF0407" w:rsidP="004A5241">
      <w:pPr>
        <w:ind w:left="1350"/>
      </w:pPr>
      <w:r>
        <w:t xml:space="preserve">Optional. A directive on how to encode the body. A string having one of </w:t>
      </w:r>
      <w:r w:rsidR="007131EC">
        <w:t xml:space="preserve">below </w:t>
      </w:r>
      <w:r>
        <w:t>values:</w:t>
      </w:r>
    </w:p>
    <w:p w14:paraId="2BEA8D7E" w14:textId="5B50DC03" w:rsidR="00A352B6" w:rsidRDefault="00A352B6" w:rsidP="004A5241">
      <w:pPr>
        <w:ind w:left="1350"/>
      </w:pPr>
      <w:r>
        <w:t xml:space="preserve">FORM </w:t>
      </w:r>
      <w:r w:rsidR="00AF0407">
        <w:t>|</w:t>
      </w:r>
      <w:r>
        <w:t xml:space="preserve"> JSON </w:t>
      </w:r>
      <w:r w:rsidR="00AF0407">
        <w:t>|</w:t>
      </w:r>
      <w:r>
        <w:t xml:space="preserve"> TEXT </w:t>
      </w:r>
      <w:r w:rsidR="00AF0407">
        <w:t>|</w:t>
      </w:r>
      <w:r>
        <w:t xml:space="preserve"> BINARY.</w:t>
      </w:r>
    </w:p>
    <w:p w14:paraId="48154CEF" w14:textId="7435519A" w:rsidR="00AF0407" w:rsidRDefault="00AF0407" w:rsidP="004A5241">
      <w:pPr>
        <w:ind w:left="1350"/>
      </w:pPr>
    </w:p>
    <w:p w14:paraId="310E0E20" w14:textId="77777777" w:rsidR="00AF0407" w:rsidRDefault="00A352B6" w:rsidP="004A5241">
      <w:pPr>
        <w:pStyle w:val="Heading6"/>
        <w:ind w:left="1350"/>
      </w:pPr>
      <w:r>
        <w:t>path</w:t>
      </w:r>
    </w:p>
    <w:p w14:paraId="7765531A" w14:textId="48FD0B02" w:rsidR="00AF0407" w:rsidRDefault="00AF0407" w:rsidP="004A5241">
      <w:pPr>
        <w:ind w:left="1350"/>
      </w:pPr>
      <w:r>
        <w:t xml:space="preserve">The sub-path the request is made. </w:t>
      </w:r>
      <w:r w:rsidR="00A352B6">
        <w:t xml:space="preserve">This must be a </w:t>
      </w:r>
      <w:r w:rsidR="005862EF">
        <w:t>string and</w:t>
      </w:r>
      <w:r>
        <w:t xml:space="preserve"> will be </w:t>
      </w:r>
      <w:r w:rsidR="00A352B6">
        <w:t xml:space="preserve">appended to the </w:t>
      </w:r>
      <w:r>
        <w:t>URL specified on the binding object.</w:t>
      </w:r>
    </w:p>
    <w:p w14:paraId="6CA3280C" w14:textId="77777777" w:rsidR="00AF0407" w:rsidRDefault="00AF0407" w:rsidP="004A5241">
      <w:pPr>
        <w:ind w:left="1350"/>
      </w:pPr>
    </w:p>
    <w:p w14:paraId="67099818" w14:textId="77777777" w:rsidR="00AF0407" w:rsidRDefault="00A352B6" w:rsidP="004A5241">
      <w:pPr>
        <w:pStyle w:val="Heading6"/>
        <w:ind w:left="1350"/>
      </w:pPr>
      <w:r>
        <w:t>params</w:t>
      </w:r>
    </w:p>
    <w:p w14:paraId="58B458F4" w14:textId="045823D1" w:rsidR="00AF0407" w:rsidRDefault="00A352B6" w:rsidP="004A5241">
      <w:pPr>
        <w:ind w:left="1350"/>
      </w:pPr>
      <w:r>
        <w:t xml:space="preserve">This must be a JavaScript Object of </w:t>
      </w:r>
      <w:r w:rsidR="00AF0407">
        <w:t>k</w:t>
      </w:r>
      <w:r>
        <w:t>ey-</w:t>
      </w:r>
      <w:r w:rsidR="00AF0407">
        <w:t>v</w:t>
      </w:r>
      <w:r>
        <w:t xml:space="preserve">alue pairs. </w:t>
      </w:r>
      <w:r w:rsidR="00AF0407">
        <w:t xml:space="preserve">Keys must be strings, and values must be string, number or boolean. </w:t>
      </w:r>
      <w:r>
        <w:t>Th</w:t>
      </w:r>
      <w:r w:rsidR="00AF0407">
        <w:t>e</w:t>
      </w:r>
      <w:r>
        <w:t>s</w:t>
      </w:r>
      <w:r w:rsidR="00AF0407">
        <w:t>e</w:t>
      </w:r>
      <w:r>
        <w:t xml:space="preserve"> will be </w:t>
      </w:r>
      <w:r w:rsidR="00AF0407">
        <w:t>URL e</w:t>
      </w:r>
      <w:r>
        <w:t xml:space="preserve">ncoded as </w:t>
      </w:r>
      <w:r w:rsidR="00AF0407">
        <w:t>HTTP request parameters and appended to the request URL.</w:t>
      </w:r>
    </w:p>
    <w:p w14:paraId="4462C026" w14:textId="77777777" w:rsidR="006F59CE" w:rsidRDefault="006F59CE" w:rsidP="004A5241">
      <w:pPr>
        <w:ind w:left="720"/>
      </w:pPr>
    </w:p>
    <w:p w14:paraId="4C042970" w14:textId="0F1080B6" w:rsidR="002A4891" w:rsidRDefault="00514A85" w:rsidP="004A5241">
      <w:pPr>
        <w:pStyle w:val="Heading7"/>
        <w:ind w:left="720"/>
      </w:pPr>
      <w:r>
        <w:lastRenderedPageBreak/>
        <w:t>Return value (</w:t>
      </w:r>
      <w:proofErr w:type="spellStart"/>
      <w:r w:rsidR="002A4891">
        <w:t>response_object</w:t>
      </w:r>
      <w:proofErr w:type="spellEnd"/>
      <w:r>
        <w:t>)</w:t>
      </w:r>
    </w:p>
    <w:p w14:paraId="56B67F35" w14:textId="74978314" w:rsidR="002A4891" w:rsidRDefault="002A4891" w:rsidP="004A5241">
      <w:pPr>
        <w:ind w:left="720"/>
        <w:jc w:val="both"/>
        <w:rPr>
          <w:rFonts w:cstheme="minorHAnsi"/>
        </w:rPr>
      </w:pPr>
      <w:r>
        <w:rPr>
          <w:rFonts w:cstheme="minorHAnsi"/>
        </w:rPr>
        <w:t>The returned value from the cURL call which captures the response o</w:t>
      </w:r>
      <w:r w:rsidR="00514A85">
        <w:rPr>
          <w:rFonts w:cstheme="minorHAnsi"/>
        </w:rPr>
        <w:t>f the remote HTTP server to the request made. This is a JavaScript Object containing the following fields:</w:t>
      </w:r>
    </w:p>
    <w:p w14:paraId="738C9D95" w14:textId="74865F20" w:rsidR="00514A85" w:rsidRDefault="00514A85" w:rsidP="004A5241">
      <w:pPr>
        <w:ind w:left="720"/>
        <w:jc w:val="both"/>
        <w:rPr>
          <w:rFonts w:cstheme="minorHAnsi"/>
        </w:rPr>
      </w:pPr>
    </w:p>
    <w:p w14:paraId="61FC5485" w14:textId="4AE95387" w:rsidR="00514A85" w:rsidRDefault="00514A85" w:rsidP="004A5241">
      <w:pPr>
        <w:pStyle w:val="Heading6"/>
        <w:ind w:left="1350"/>
      </w:pPr>
      <w:r>
        <w:t>body</w:t>
      </w:r>
    </w:p>
    <w:p w14:paraId="58B73BBE" w14:textId="1792D62F" w:rsidR="00514A85" w:rsidRPr="00514A85" w:rsidRDefault="00514A85" w:rsidP="004A5241">
      <w:pPr>
        <w:ind w:left="1350"/>
        <w:jc w:val="both"/>
      </w:pPr>
      <w:r w:rsidRPr="00514A85">
        <w:t xml:space="preserve">A JavaScript variable representing the content of the </w:t>
      </w:r>
      <w:r>
        <w:t>response</w:t>
      </w:r>
      <w:r w:rsidRPr="00514A85">
        <w:t xml:space="preserve"> body. See below for details on how </w:t>
      </w:r>
      <w:r>
        <w:t xml:space="preserve">the response is unmarshalled into </w:t>
      </w:r>
      <w:r w:rsidRPr="00514A85">
        <w:t>various JavaScript variable types.</w:t>
      </w:r>
    </w:p>
    <w:p w14:paraId="108698EA" w14:textId="772F82C4" w:rsidR="00514A85" w:rsidRDefault="00514A85" w:rsidP="004A5241">
      <w:pPr>
        <w:ind w:left="1350"/>
        <w:jc w:val="both"/>
        <w:rPr>
          <w:rFonts w:cstheme="minorHAnsi"/>
        </w:rPr>
      </w:pPr>
    </w:p>
    <w:p w14:paraId="74B89428" w14:textId="7DA3551E" w:rsidR="00514A85" w:rsidRDefault="00514A85" w:rsidP="004A5241">
      <w:pPr>
        <w:pStyle w:val="Heading6"/>
        <w:ind w:left="1350"/>
      </w:pPr>
      <w:r>
        <w:t>status</w:t>
      </w:r>
    </w:p>
    <w:p w14:paraId="648463CC" w14:textId="77777777" w:rsidR="00514A85" w:rsidRDefault="00514A85" w:rsidP="004A5241">
      <w:pPr>
        <w:ind w:left="1350"/>
      </w:pPr>
      <w:r>
        <w:t>The numeric HTTP status code.</w:t>
      </w:r>
    </w:p>
    <w:p w14:paraId="755CEDDB" w14:textId="77777777" w:rsidR="00514A85" w:rsidRDefault="00514A85" w:rsidP="004A5241">
      <w:pPr>
        <w:ind w:left="1350"/>
      </w:pPr>
    </w:p>
    <w:p w14:paraId="1F218859" w14:textId="00B54BFC" w:rsidR="00514A85" w:rsidRDefault="00514A85" w:rsidP="004A5241">
      <w:pPr>
        <w:pStyle w:val="Heading6"/>
        <w:ind w:left="1350"/>
      </w:pPr>
      <w:r>
        <w:t>headers</w:t>
      </w:r>
    </w:p>
    <w:p w14:paraId="647872DB" w14:textId="6AE91495" w:rsidR="00514A85" w:rsidRDefault="00514A85" w:rsidP="004A5241">
      <w:pPr>
        <w:ind w:left="1350"/>
      </w:pPr>
      <w:r w:rsidRPr="00514A85">
        <w:t xml:space="preserve">A JavaScript Object of key-value pairs with key representing the header name and value representing the header content. Both key and value </w:t>
      </w:r>
      <w:r>
        <w:t>will be strings.</w:t>
      </w:r>
    </w:p>
    <w:p w14:paraId="7DF09026" w14:textId="77777777" w:rsidR="00A352B6" w:rsidRDefault="00A352B6" w:rsidP="004A5241">
      <w:pPr>
        <w:ind w:left="1350"/>
        <w:jc w:val="both"/>
        <w:rPr>
          <w:rFonts w:cstheme="minorHAnsi"/>
        </w:rPr>
      </w:pPr>
    </w:p>
    <w:p w14:paraId="10D6FBB7" w14:textId="22D2EBBE" w:rsidR="00A352B6" w:rsidRDefault="0086187A" w:rsidP="004A5241">
      <w:pPr>
        <w:pStyle w:val="Heading7"/>
        <w:ind w:left="1350"/>
      </w:pPr>
      <w:r>
        <w:t>Exceptions Thrown</w:t>
      </w:r>
    </w:p>
    <w:p w14:paraId="44FCA042" w14:textId="77777777" w:rsidR="0086187A" w:rsidRPr="00763F0B" w:rsidRDefault="0086187A" w:rsidP="004A5241">
      <w:pPr>
        <w:ind w:left="1350"/>
        <w:rPr>
          <w:rFonts w:cstheme="minorHAnsi"/>
        </w:rPr>
      </w:pPr>
      <w:r w:rsidRPr="00763F0B">
        <w:rPr>
          <w:rFonts w:cstheme="minorHAnsi"/>
        </w:rPr>
        <w:t xml:space="preserve">When an unexpected error occurs, a JavaScript exception of type </w:t>
      </w:r>
      <w:proofErr w:type="spellStart"/>
      <w:r w:rsidR="00A352B6" w:rsidRPr="006B7F9E">
        <w:rPr>
          <w:rFonts w:cstheme="minorHAnsi"/>
          <w:i/>
          <w:iCs/>
        </w:rPr>
        <w:t>CurlError</w:t>
      </w:r>
      <w:proofErr w:type="spellEnd"/>
      <w:r w:rsidR="00A352B6" w:rsidRPr="00763F0B">
        <w:rPr>
          <w:rFonts w:cstheme="minorHAnsi"/>
        </w:rPr>
        <w:t xml:space="preserve"> inheriting from the JavaScript Error class will be thrown</w:t>
      </w:r>
      <w:r w:rsidRPr="00763F0B">
        <w:rPr>
          <w:rFonts w:cstheme="minorHAnsi"/>
        </w:rPr>
        <w:t>.</w:t>
      </w:r>
    </w:p>
    <w:p w14:paraId="2586BB80" w14:textId="77777777" w:rsidR="00A352B6" w:rsidRDefault="00A352B6" w:rsidP="00A352B6">
      <w:pPr>
        <w:rPr>
          <w:rFonts w:cstheme="minorHAnsi"/>
        </w:rPr>
      </w:pPr>
    </w:p>
    <w:p w14:paraId="4D14B693" w14:textId="12F4BB63" w:rsidR="00130208" w:rsidRDefault="00130208" w:rsidP="00130208">
      <w:pPr>
        <w:pStyle w:val="Heading5"/>
      </w:pPr>
      <w:r>
        <w:t>Bindings</w:t>
      </w:r>
    </w:p>
    <w:p w14:paraId="6DC5DD9B" w14:textId="7E57CF0B" w:rsidR="00840043" w:rsidRDefault="00130208" w:rsidP="00A352B6">
      <w:pPr>
        <w:rPr>
          <w:rFonts w:cstheme="minorHAnsi"/>
        </w:rPr>
      </w:pPr>
      <w:r>
        <w:rPr>
          <w:rFonts w:cstheme="minorHAnsi"/>
        </w:rPr>
        <w:t>To access a HTTP server using c</w:t>
      </w:r>
      <w:r w:rsidR="00023026">
        <w:rPr>
          <w:rFonts w:cstheme="minorHAnsi"/>
        </w:rPr>
        <w:t>URL</w:t>
      </w:r>
      <w:r>
        <w:rPr>
          <w:rFonts w:cstheme="minorHAnsi"/>
        </w:rPr>
        <w:t>, the handler needs to declare a URL binding</w:t>
      </w:r>
      <w:r w:rsidR="00023026">
        <w:rPr>
          <w:rFonts w:cstheme="minorHAnsi"/>
        </w:rPr>
        <w:t xml:space="preserve"> and pass the alias of the binding to </w:t>
      </w:r>
      <w:proofErr w:type="gramStart"/>
      <w:r w:rsidR="00023026">
        <w:rPr>
          <w:rFonts w:cstheme="minorHAnsi"/>
        </w:rPr>
        <w:t>curl(</w:t>
      </w:r>
      <w:proofErr w:type="gramEnd"/>
      <w:r w:rsidR="00023026">
        <w:rPr>
          <w:rFonts w:cstheme="minorHAnsi"/>
        </w:rPr>
        <w:t>) calls</w:t>
      </w:r>
      <w:r>
        <w:rPr>
          <w:rFonts w:cstheme="minorHAnsi"/>
        </w:rPr>
        <w:t xml:space="preserve">. The binding specifies the remote URL </w:t>
      </w:r>
      <w:r w:rsidR="00840043">
        <w:rPr>
          <w:rFonts w:cstheme="minorHAnsi"/>
        </w:rPr>
        <w:t>to be accessed</w:t>
      </w:r>
      <w:r w:rsidR="00023026">
        <w:rPr>
          <w:rFonts w:cstheme="minorHAnsi"/>
        </w:rPr>
        <w:t xml:space="preserve"> and</w:t>
      </w:r>
      <w:r w:rsidR="00840043">
        <w:rPr>
          <w:rFonts w:cstheme="minorHAnsi"/>
        </w:rPr>
        <w:t xml:space="preserve"> </w:t>
      </w:r>
      <w:r w:rsidR="00023026">
        <w:rPr>
          <w:rFonts w:cstheme="minorHAnsi"/>
        </w:rPr>
        <w:t>a</w:t>
      </w:r>
      <w:r w:rsidR="00840043">
        <w:rPr>
          <w:rFonts w:cstheme="minorHAnsi"/>
        </w:rPr>
        <w:t xml:space="preserve">ll calls </w:t>
      </w:r>
      <w:r w:rsidR="00023026">
        <w:rPr>
          <w:rFonts w:cstheme="minorHAnsi"/>
        </w:rPr>
        <w:t xml:space="preserve">made using such a binding are limited to </w:t>
      </w:r>
      <w:r w:rsidR="007F43A0">
        <w:rPr>
          <w:rFonts w:cstheme="minorHAnsi"/>
        </w:rPr>
        <w:t>descendants</w:t>
      </w:r>
      <w:r w:rsidR="00840043">
        <w:rPr>
          <w:rFonts w:cstheme="minorHAnsi"/>
        </w:rPr>
        <w:t xml:space="preserve"> of the URL specified in the binding.</w:t>
      </w:r>
      <w:r w:rsidR="00023026">
        <w:rPr>
          <w:rFonts w:cstheme="minorHAnsi"/>
        </w:rPr>
        <w:t xml:space="preserve"> </w:t>
      </w:r>
    </w:p>
    <w:p w14:paraId="72D32E01" w14:textId="2A98D659" w:rsidR="00023026" w:rsidRDefault="00023026" w:rsidP="00A352B6">
      <w:pPr>
        <w:rPr>
          <w:rFonts w:cstheme="minorHAnsi"/>
        </w:rPr>
      </w:pPr>
    </w:p>
    <w:p w14:paraId="1A9D2869" w14:textId="77777777" w:rsidR="00976DFC" w:rsidRDefault="00023026" w:rsidP="00A352B6">
      <w:pPr>
        <w:rPr>
          <w:rFonts w:cstheme="minorHAnsi"/>
          <w:lang w:val="en-IN"/>
        </w:rPr>
      </w:pPr>
      <w:r>
        <w:rPr>
          <w:rFonts w:cstheme="minorHAnsi"/>
          <w:lang w:val="en-IN"/>
        </w:rPr>
        <w:t xml:space="preserve">HTTPS is used when the URL specifies the </w:t>
      </w:r>
      <w:r>
        <w:rPr>
          <w:rFonts w:cstheme="minorHAnsi"/>
          <w:i/>
          <w:lang w:val="en-IN"/>
        </w:rPr>
        <w:t>https://</w:t>
      </w:r>
      <w:r>
        <w:rPr>
          <w:rFonts w:cstheme="minorHAnsi"/>
          <w:lang w:val="en-IN"/>
        </w:rPr>
        <w:t xml:space="preserve"> prefix. Such a link uses https for encryption of contents, and if enabled, verifies the server certificate using the underlying OS support for server certificate verification. Client certificates are not currently supported.</w:t>
      </w:r>
    </w:p>
    <w:p w14:paraId="2E7F890D" w14:textId="77777777" w:rsidR="00976DFC" w:rsidRDefault="00976DFC" w:rsidP="00A352B6">
      <w:pPr>
        <w:rPr>
          <w:rFonts w:cstheme="minorHAnsi"/>
          <w:i/>
          <w:iCs/>
          <w:lang w:val="en-IN"/>
        </w:rPr>
      </w:pPr>
    </w:p>
    <w:p w14:paraId="322884FD" w14:textId="3BC6A9AC" w:rsidR="00023026" w:rsidRDefault="00840043" w:rsidP="00A352B6">
      <w:pPr>
        <w:rPr>
          <w:rFonts w:cstheme="minorHAnsi"/>
        </w:rPr>
      </w:pPr>
      <w:r>
        <w:rPr>
          <w:rFonts w:cstheme="minorHAnsi"/>
        </w:rPr>
        <w:t xml:space="preserve">The binding </w:t>
      </w:r>
      <w:r w:rsidR="00023026">
        <w:rPr>
          <w:rFonts w:cstheme="minorHAnsi"/>
        </w:rPr>
        <w:t xml:space="preserve">may </w:t>
      </w:r>
      <w:r>
        <w:rPr>
          <w:rFonts w:cstheme="minorHAnsi"/>
        </w:rPr>
        <w:t>also specif</w:t>
      </w:r>
      <w:r w:rsidR="00023026">
        <w:rPr>
          <w:rFonts w:cstheme="minorHAnsi"/>
        </w:rPr>
        <w:t>y</w:t>
      </w:r>
      <w:r>
        <w:rPr>
          <w:rFonts w:cstheme="minorHAnsi"/>
        </w:rPr>
        <w:t xml:space="preserve"> </w:t>
      </w:r>
      <w:r w:rsidR="00023026">
        <w:rPr>
          <w:rFonts w:cstheme="minorHAnsi"/>
        </w:rPr>
        <w:t>the authentication mechanism and credentials to use. Basic, Digest and Bearer authentication methods are supported. It is strongly recommended that when authentication is used, the binding uses only https protocol to ensure credentials are encrypted when transmitted.</w:t>
      </w:r>
    </w:p>
    <w:p w14:paraId="4BE17D28" w14:textId="77777777" w:rsidR="00023026" w:rsidRDefault="00023026" w:rsidP="00A352B6">
      <w:pPr>
        <w:rPr>
          <w:rFonts w:cstheme="minorHAnsi"/>
        </w:rPr>
      </w:pPr>
    </w:p>
    <w:p w14:paraId="73561C55" w14:textId="02A13F3E" w:rsidR="00023026" w:rsidRDefault="00023026" w:rsidP="00A352B6">
      <w:pPr>
        <w:rPr>
          <w:rFonts w:cstheme="minorHAnsi"/>
        </w:rPr>
      </w:pPr>
      <w:r>
        <w:rPr>
          <w:rFonts w:cstheme="minorHAnsi"/>
        </w:rPr>
        <w:t>Cookie support may be enabled at binding level if desired when accessing controlled and trusted endpoints.</w:t>
      </w:r>
    </w:p>
    <w:p w14:paraId="7F03D65B" w14:textId="5143610A" w:rsidR="00574F62" w:rsidRDefault="00574F62" w:rsidP="00A352B6">
      <w:pPr>
        <w:rPr>
          <w:rFonts w:cstheme="minorHAnsi"/>
        </w:rPr>
      </w:pPr>
    </w:p>
    <w:p w14:paraId="3112A41D" w14:textId="0B61F9A5" w:rsidR="00976DFC" w:rsidRDefault="00532C1F" w:rsidP="00976DFC">
      <w:pPr>
        <w:rPr>
          <w:rFonts w:cstheme="minorHAnsi"/>
        </w:rPr>
      </w:pPr>
      <w:r>
        <w:rPr>
          <w:rFonts w:cstheme="minorHAnsi"/>
          <w:lang w:val="en-IN"/>
        </w:rPr>
        <w:t>Ability to</w:t>
      </w:r>
      <w:r w:rsidR="00976DFC">
        <w:rPr>
          <w:rFonts w:cstheme="minorHAnsi"/>
          <w:lang w:val="en-IN"/>
        </w:rPr>
        <w:t xml:space="preserve"> include/exclude cipher rules setup at Couchbase Server level </w:t>
      </w:r>
      <w:r>
        <w:rPr>
          <w:rFonts w:cstheme="minorHAnsi"/>
          <w:lang w:val="en-IN"/>
        </w:rPr>
        <w:t xml:space="preserve">is currently </w:t>
      </w:r>
      <w:r w:rsidR="00AF5775">
        <w:rPr>
          <w:rFonts w:cstheme="minorHAnsi"/>
          <w:lang w:val="en-IN"/>
        </w:rPr>
        <w:t>un</w:t>
      </w:r>
      <w:r>
        <w:rPr>
          <w:rFonts w:cstheme="minorHAnsi"/>
          <w:lang w:val="en-IN"/>
        </w:rPr>
        <w:t>implemented.</w:t>
      </w:r>
    </w:p>
    <w:p w14:paraId="332EC6FA" w14:textId="77777777" w:rsidR="00976DFC" w:rsidRDefault="00976DFC" w:rsidP="00976DFC">
      <w:pPr>
        <w:rPr>
          <w:rFonts w:cstheme="minorHAnsi"/>
        </w:rPr>
      </w:pPr>
    </w:p>
    <w:p w14:paraId="48863C06" w14:textId="081B15B0" w:rsidR="00A352B6" w:rsidRPr="00176286" w:rsidRDefault="004F6A4C" w:rsidP="00176286">
      <w:pPr>
        <w:pStyle w:val="Heading5"/>
      </w:pPr>
      <w:r>
        <w:t>Example</w:t>
      </w:r>
    </w:p>
    <w:p w14:paraId="3AB02161" w14:textId="6375315E" w:rsidR="00F5654A" w:rsidRPr="00F5654A" w:rsidRDefault="00F5654A" w:rsidP="00A352B6">
      <w:pPr>
        <w:rPr>
          <w:rFonts w:cstheme="minorHAnsi"/>
        </w:rPr>
      </w:pPr>
      <w:r>
        <w:rPr>
          <w:rFonts w:cstheme="minorHAnsi"/>
        </w:rPr>
        <w:t xml:space="preserve">In the below example, a cURL request is created to the specified binding </w:t>
      </w:r>
      <w:proofErr w:type="spellStart"/>
      <w:r w:rsidRPr="00F5654A">
        <w:rPr>
          <w:rFonts w:cstheme="minorHAnsi"/>
          <w:i/>
        </w:rPr>
        <w:t>profile_svc_binding</w:t>
      </w:r>
      <w:proofErr w:type="spellEnd"/>
      <w:r>
        <w:rPr>
          <w:rFonts w:cstheme="minorHAnsi"/>
        </w:rPr>
        <w:t xml:space="preserve"> with the sub-URL </w:t>
      </w:r>
      <w:r w:rsidRPr="00F5654A">
        <w:rPr>
          <w:rFonts w:cstheme="minorHAnsi"/>
          <w:i/>
        </w:rPr>
        <w:t>/person</w:t>
      </w:r>
      <w:r>
        <w:rPr>
          <w:rFonts w:cstheme="minorHAnsi"/>
        </w:rPr>
        <w:t xml:space="preserve"> with URL parameters </w:t>
      </w:r>
      <w:r>
        <w:rPr>
          <w:rFonts w:cstheme="minorHAnsi"/>
          <w:i/>
        </w:rPr>
        <w:t>action</w:t>
      </w:r>
      <w:r>
        <w:rPr>
          <w:rFonts w:cstheme="minorHAnsi"/>
        </w:rPr>
        <w:t xml:space="preserve"> and </w:t>
      </w:r>
      <w:r>
        <w:rPr>
          <w:rFonts w:cstheme="minorHAnsi"/>
          <w:i/>
        </w:rPr>
        <w:t>id</w:t>
      </w:r>
      <w:r>
        <w:rPr>
          <w:rFonts w:cstheme="minorHAnsi"/>
        </w:rPr>
        <w:t xml:space="preserve"> and the body being a JSON object. The response is a JSON object and is seen containing a field </w:t>
      </w:r>
      <w:proofErr w:type="spellStart"/>
      <w:r>
        <w:rPr>
          <w:rFonts w:cstheme="minorHAnsi"/>
          <w:i/>
        </w:rPr>
        <w:t>profile_id</w:t>
      </w:r>
      <w:proofErr w:type="spellEnd"/>
      <w:r>
        <w:rPr>
          <w:rFonts w:cstheme="minorHAnsi"/>
        </w:rPr>
        <w:t xml:space="preserve">. In this example, the </w:t>
      </w:r>
      <w:r>
        <w:rPr>
          <w:rFonts w:cstheme="minorHAnsi"/>
        </w:rPr>
        <w:lastRenderedPageBreak/>
        <w:t>request is automatically encoded as application/json and response is automatically parsed from JSON response, as no explicit encoding is specified.</w:t>
      </w:r>
    </w:p>
    <w:p w14:paraId="55D58ADF" w14:textId="77777777" w:rsidR="00F5654A" w:rsidRDefault="00F5654A" w:rsidP="00A352B6">
      <w:pPr>
        <w:rPr>
          <w:rFonts w:cstheme="minorHAnsi"/>
        </w:rPr>
      </w:pPr>
    </w:p>
    <w:p w14:paraId="46F307DF"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request = {</w:t>
      </w:r>
    </w:p>
    <w:p w14:paraId="7481CC1A"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path:</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'/person',</w:t>
      </w:r>
    </w:p>
    <w:p w14:paraId="327FF656"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params:</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721A028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action</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create</w:t>
      </w:r>
      <w:r w:rsidRPr="00416367">
        <w:rPr>
          <w:rFonts w:ascii="Consolas" w:eastAsia="Times New Roman" w:hAnsi="Consolas"/>
          <w:bCs/>
          <w:sz w:val="18"/>
          <w:szCs w:val="18"/>
          <w:bdr w:val="none" w:sz="0" w:space="0" w:color="auto" w:frame="1"/>
        </w:rPr>
        <w:t>',</w:t>
      </w:r>
    </w:p>
    <w:p w14:paraId="6ADEF0B8"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id</w:t>
      </w: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23012</w:t>
      </w:r>
    </w:p>
    <w:p w14:paraId="05C5A561"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r w:rsidRPr="00416367">
        <w:rPr>
          <w:rFonts w:ascii="Consolas" w:eastAsia="Times New Roman" w:hAnsi="Consolas"/>
          <w:bCs/>
          <w:sz w:val="18"/>
          <w:szCs w:val="18"/>
          <w:bdr w:val="none" w:sz="0" w:space="0" w:color="auto" w:frame="1"/>
        </w:rPr>
        <w:t>},</w:t>
      </w:r>
    </w:p>
    <w:p w14:paraId="0A662853"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body: {</w:t>
      </w:r>
    </w:p>
    <w:p w14:paraId="0C25A078"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r>
        <w:rPr>
          <w:rFonts w:ascii="Consolas" w:eastAsia="Times New Roman" w:hAnsi="Consolas"/>
          <w:bCs/>
          <w:sz w:val="18"/>
          <w:szCs w:val="18"/>
          <w:bdr w:val="none" w:sz="0" w:space="0" w:color="auto" w:frame="1"/>
        </w:rPr>
        <w:t>name</w:t>
      </w:r>
      <w:r w:rsidRPr="00416367">
        <w:rPr>
          <w:rFonts w:ascii="Consolas" w:eastAsia="Times New Roman" w:hAnsi="Consolas"/>
          <w:bCs/>
          <w:sz w:val="18"/>
          <w:szCs w:val="18"/>
          <w:bdr w:val="none" w:sz="0" w:space="0" w:color="auto" w:frame="1"/>
        </w:rPr>
        <w:t>'</w:t>
      </w:r>
      <w:r>
        <w:rPr>
          <w:rFonts w:ascii="Consolas" w:eastAsia="Times New Roman" w:hAnsi="Consolas"/>
          <w:bCs/>
          <w:sz w:val="18"/>
          <w:szCs w:val="18"/>
          <w:bdr w:val="none" w:sz="0" w:space="0" w:color="auto" w:frame="1"/>
        </w:rPr>
        <w:t>: 'John Smith',</w:t>
      </w:r>
    </w:p>
    <w:p w14:paraId="1A89C46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'age': 25,</w:t>
      </w:r>
    </w:p>
    <w:p w14:paraId="3241899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'state': 'CA',</w:t>
      </w:r>
    </w:p>
    <w:p w14:paraId="1747AF8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'country': 'US',</w:t>
      </w:r>
    </w:p>
    <w:p w14:paraId="3425DA29"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 xml:space="preserve">  }</w:t>
      </w:r>
    </w:p>
    <w:p w14:paraId="2B2F23FF"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Cs/>
          <w:sz w:val="18"/>
          <w:szCs w:val="18"/>
          <w:bdr w:val="none" w:sz="0" w:space="0" w:color="auto" w:frame="1"/>
        </w:rPr>
        <w:t>};</w:t>
      </w:r>
    </w:p>
    <w:p w14:paraId="4A84C3F4" w14:textId="77777777" w:rsidR="00A352B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625E4B12" w14:textId="77777777" w:rsidR="00A352B6" w:rsidRPr="00416367"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sidRPr="00416367">
        <w:rPr>
          <w:rFonts w:ascii="Consolas" w:eastAsia="Times New Roman" w:hAnsi="Consolas"/>
          <w:b/>
          <w:bCs/>
          <w:color w:val="006699"/>
          <w:sz w:val="18"/>
          <w:szCs w:val="18"/>
          <w:bdr w:val="none" w:sz="0" w:space="0" w:color="auto" w:frame="1"/>
        </w:rPr>
        <w:t>var</w:t>
      </w:r>
      <w:r w:rsidRPr="00416367">
        <w:rPr>
          <w:rFonts w:ascii="Consolas" w:eastAsia="Times New Roman" w:hAnsi="Consolas"/>
          <w:bCs/>
          <w:sz w:val="18"/>
          <w:szCs w:val="18"/>
          <w:bdr w:val="none" w:sz="0" w:space="0" w:color="auto" w:frame="1"/>
        </w:rPr>
        <w:t xml:space="preserve"> re</w:t>
      </w:r>
      <w:r>
        <w:rPr>
          <w:rFonts w:ascii="Consolas" w:eastAsia="Times New Roman" w:hAnsi="Consolas"/>
          <w:bCs/>
          <w:sz w:val="18"/>
          <w:szCs w:val="18"/>
          <w:bdr w:val="none" w:sz="0" w:space="0" w:color="auto" w:frame="1"/>
        </w:rPr>
        <w:t>sponse</w:t>
      </w:r>
      <w:r w:rsidRPr="00416367">
        <w:rPr>
          <w:rFonts w:ascii="Consolas" w:eastAsia="Times New Roman" w:hAnsi="Consolas"/>
          <w:bCs/>
          <w:sz w:val="18"/>
          <w:szCs w:val="18"/>
          <w:bdr w:val="none" w:sz="0" w:space="0" w:color="auto" w:frame="1"/>
        </w:rPr>
        <w:t xml:space="preserve"> = </w:t>
      </w:r>
      <w:proofErr w:type="gramStart"/>
      <w:r>
        <w:rPr>
          <w:rFonts w:ascii="Consolas" w:eastAsia="Times New Roman" w:hAnsi="Consolas"/>
          <w:bCs/>
          <w:sz w:val="18"/>
          <w:szCs w:val="18"/>
          <w:bdr w:val="none" w:sz="0" w:space="0" w:color="auto" w:frame="1"/>
        </w:rPr>
        <w:t>curl(</w:t>
      </w:r>
      <w:proofErr w:type="gramEnd"/>
      <w:r>
        <w:rPr>
          <w:rFonts w:ascii="Consolas" w:eastAsia="Times New Roman" w:hAnsi="Consolas"/>
          <w:bCs/>
          <w:sz w:val="18"/>
          <w:szCs w:val="18"/>
          <w:bdr w:val="none" w:sz="0" w:space="0" w:color="auto" w:frame="1"/>
        </w:rPr>
        <w:t xml:space="preserve">'POST', </w:t>
      </w:r>
      <w:proofErr w:type="spellStart"/>
      <w:r>
        <w:rPr>
          <w:rFonts w:ascii="Consolas" w:eastAsia="Times New Roman" w:hAnsi="Consolas"/>
          <w:bCs/>
          <w:sz w:val="18"/>
          <w:szCs w:val="18"/>
          <w:bdr w:val="none" w:sz="0" w:space="0" w:color="auto" w:frame="1"/>
        </w:rPr>
        <w:t>profile_svc_binding</w:t>
      </w:r>
      <w:proofErr w:type="spellEnd"/>
      <w:r>
        <w:rPr>
          <w:rFonts w:ascii="Consolas" w:eastAsia="Times New Roman" w:hAnsi="Consolas"/>
          <w:bCs/>
          <w:sz w:val="18"/>
          <w:szCs w:val="18"/>
          <w:bdr w:val="none" w:sz="0" w:space="0" w:color="auto" w:frame="1"/>
        </w:rPr>
        <w:t>, request);</w:t>
      </w:r>
    </w:p>
    <w:p w14:paraId="5672CCCD" w14:textId="79BB23CB" w:rsidR="00A352B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if (</w:t>
      </w:r>
      <w:proofErr w:type="spellStart"/>
      <w:proofErr w:type="gramStart"/>
      <w:r>
        <w:rPr>
          <w:rFonts w:ascii="Consolas" w:eastAsia="Times New Roman" w:hAnsi="Consolas"/>
          <w:bCs/>
          <w:sz w:val="18"/>
          <w:szCs w:val="18"/>
          <w:bdr w:val="none" w:sz="0" w:space="0" w:color="auto" w:frame="1"/>
        </w:rPr>
        <w:t>response.status</w:t>
      </w:r>
      <w:proofErr w:type="spellEnd"/>
      <w:proofErr w:type="gramEnd"/>
      <w:r>
        <w:rPr>
          <w:rFonts w:ascii="Consolas" w:eastAsia="Times New Roman" w:hAnsi="Consolas"/>
          <w:bCs/>
          <w:sz w:val="18"/>
          <w:szCs w:val="18"/>
          <w:bdr w:val="none" w:sz="0" w:space="0" w:color="auto" w:frame="1"/>
        </w:rPr>
        <w:t xml:space="preserve"> == 200) {</w:t>
      </w:r>
    </w:p>
    <w:p w14:paraId="43B72ABA" w14:textId="65A36A37" w:rsidR="004F6A4C" w:rsidRDefault="004F6A4C"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var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 xml:space="preserve"> = </w:t>
      </w:r>
      <w:proofErr w:type="spellStart"/>
      <w:proofErr w:type="gramStart"/>
      <w:r>
        <w:rPr>
          <w:rFonts w:ascii="Consolas" w:eastAsia="Times New Roman" w:hAnsi="Consolas"/>
          <w:bCs/>
          <w:sz w:val="18"/>
          <w:szCs w:val="18"/>
          <w:bdr w:val="none" w:sz="0" w:space="0" w:color="auto" w:frame="1"/>
        </w:rPr>
        <w:t>response.body</w:t>
      </w:r>
      <w:proofErr w:type="gramEnd"/>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4B6BAE2B" w14:textId="0713AE53" w:rsidR="004F6A4C" w:rsidRDefault="004F6A4C" w:rsidP="004F6A4C">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 xml:space="preserve">  </w:t>
      </w:r>
      <w:proofErr w:type="gramStart"/>
      <w:r>
        <w:rPr>
          <w:rFonts w:ascii="Consolas" w:eastAsia="Times New Roman" w:hAnsi="Consolas"/>
          <w:bCs/>
          <w:sz w:val="18"/>
          <w:szCs w:val="18"/>
          <w:bdr w:val="none" w:sz="0" w:space="0" w:color="auto" w:frame="1"/>
        </w:rPr>
        <w:t>log(</w:t>
      </w:r>
      <w:proofErr w:type="gramEnd"/>
      <w:r>
        <w:rPr>
          <w:rFonts w:ascii="Consolas" w:eastAsia="Times New Roman" w:hAnsi="Consolas"/>
          <w:bCs/>
          <w:sz w:val="18"/>
          <w:szCs w:val="18"/>
          <w:bdr w:val="none" w:sz="0" w:space="0" w:color="auto" w:frame="1"/>
        </w:rPr>
        <w:t xml:space="preserve">"Successfully created profile " + </w:t>
      </w:r>
      <w:proofErr w:type="spellStart"/>
      <w:r>
        <w:rPr>
          <w:rFonts w:ascii="Consolas" w:eastAsia="Times New Roman" w:hAnsi="Consolas"/>
          <w:bCs/>
          <w:sz w:val="18"/>
          <w:szCs w:val="18"/>
          <w:bdr w:val="none" w:sz="0" w:space="0" w:color="auto" w:frame="1"/>
        </w:rPr>
        <w:t>profile_id</w:t>
      </w:r>
      <w:proofErr w:type="spellEnd"/>
      <w:r>
        <w:rPr>
          <w:rFonts w:ascii="Consolas" w:eastAsia="Times New Roman" w:hAnsi="Consolas"/>
          <w:bCs/>
          <w:sz w:val="18"/>
          <w:szCs w:val="18"/>
          <w:bdr w:val="none" w:sz="0" w:space="0" w:color="auto" w:frame="1"/>
        </w:rPr>
        <w:t>);</w:t>
      </w:r>
    </w:p>
    <w:p w14:paraId="2A87E267" w14:textId="3A0555D8" w:rsidR="00023026" w:rsidRDefault="0002302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r>
        <w:rPr>
          <w:rFonts w:ascii="Consolas" w:eastAsia="Times New Roman" w:hAnsi="Consolas"/>
          <w:bCs/>
          <w:sz w:val="18"/>
          <w:szCs w:val="18"/>
          <w:bdr w:val="none" w:sz="0" w:space="0" w:color="auto" w:frame="1"/>
        </w:rPr>
        <w:t>}</w:t>
      </w:r>
    </w:p>
    <w:p w14:paraId="0C6F00F7" w14:textId="77777777" w:rsidR="00A352B6" w:rsidRPr="00023026" w:rsidRDefault="00A352B6" w:rsidP="00A352B6">
      <w:pPr>
        <w:numPr>
          <w:ilvl w:val="0"/>
          <w:numId w:val="13"/>
        </w:numPr>
        <w:pBdr>
          <w:left w:val="single" w:sz="18" w:space="0" w:color="6CE26C"/>
        </w:pBdr>
        <w:shd w:val="clear" w:color="auto" w:fill="FFFFFF"/>
        <w:tabs>
          <w:tab w:val="clear" w:pos="720"/>
          <w:tab w:val="num" w:pos="2880"/>
        </w:tabs>
        <w:spacing w:line="210" w:lineRule="atLeast"/>
        <w:ind w:left="1440"/>
        <w:rPr>
          <w:rFonts w:ascii="Consolas" w:eastAsia="Times New Roman" w:hAnsi="Consolas"/>
          <w:bCs/>
          <w:sz w:val="18"/>
          <w:szCs w:val="18"/>
          <w:bdr w:val="none" w:sz="0" w:space="0" w:color="auto" w:frame="1"/>
        </w:rPr>
      </w:pPr>
    </w:p>
    <w:p w14:paraId="58FC5FB8" w14:textId="64F1075C" w:rsidR="00F5654A" w:rsidRDefault="00F5654A" w:rsidP="00424878">
      <w:pPr>
        <w:pStyle w:val="Heading4"/>
        <w:jc w:val="both"/>
      </w:pPr>
    </w:p>
    <w:p w14:paraId="0DB43562" w14:textId="5570A5BA" w:rsidR="00F5654A" w:rsidRDefault="00F5654A" w:rsidP="00F5654A"/>
    <w:p w14:paraId="7C10C834" w14:textId="0B305A14" w:rsidR="00424878" w:rsidRDefault="00424878" w:rsidP="00424878">
      <w:pPr>
        <w:pStyle w:val="Heading4"/>
        <w:jc w:val="both"/>
      </w:pPr>
      <w:r>
        <w:t>Request marshalling</w:t>
      </w:r>
    </w:p>
    <w:p w14:paraId="5ECA1F17" w14:textId="51A69F55" w:rsidR="000D24B8" w:rsidRDefault="00CC531D" w:rsidP="00424878">
      <w:r>
        <w:t xml:space="preserve">The framework attempts to automatically encode </w:t>
      </w:r>
      <w:r w:rsidR="00462CD2">
        <w:t>J</w:t>
      </w:r>
      <w:r>
        <w:t>S objects</w:t>
      </w:r>
      <w:r w:rsidR="00462CD2">
        <w:t xml:space="preserve"> </w:t>
      </w:r>
      <w:r>
        <w:t xml:space="preserve">to the most </w:t>
      </w:r>
      <w:r w:rsidR="00462CD2">
        <w:t xml:space="preserve">appropriate </w:t>
      </w:r>
      <w:r w:rsidR="003109CA">
        <w:t xml:space="preserve">encoding </w:t>
      </w:r>
      <w:r>
        <w:t xml:space="preserve">and generate </w:t>
      </w:r>
      <w:r w:rsidR="00462CD2">
        <w:t xml:space="preserve">the </w:t>
      </w:r>
      <w:r>
        <w:t xml:space="preserve">appropriate </w:t>
      </w:r>
      <w:r w:rsidR="00AA0D81">
        <w:t>C</w:t>
      </w:r>
      <w:r w:rsidR="003109CA">
        <w:t>ontent-</w:t>
      </w:r>
      <w:r w:rsidR="00AA0D81">
        <w:t>T</w:t>
      </w:r>
      <w:r w:rsidR="003109CA">
        <w:t xml:space="preserve">ype </w:t>
      </w:r>
      <w:r>
        <w:t>header</w:t>
      </w:r>
      <w:r w:rsidR="00462CD2">
        <w:t xml:space="preserve">. </w:t>
      </w:r>
      <w:r w:rsidR="000D24B8">
        <w:t xml:space="preserve">Such </w:t>
      </w:r>
      <w:r>
        <w:t>automati</w:t>
      </w:r>
      <w:r w:rsidR="00462CD2">
        <w:t>c</w:t>
      </w:r>
      <w:r>
        <w:t xml:space="preserve"> r</w:t>
      </w:r>
      <w:r w:rsidR="00EC1345">
        <w:t xml:space="preserve">equest marshalling is controlled by the type of JavaScript object passed into the request </w:t>
      </w:r>
      <w:r w:rsidR="00EC1345">
        <w:rPr>
          <w:i/>
        </w:rPr>
        <w:t>body</w:t>
      </w:r>
      <w:r w:rsidR="00EC1345">
        <w:t xml:space="preserve"> parameter and optionally, the value set for request </w:t>
      </w:r>
      <w:r w:rsidR="00EC1345">
        <w:rPr>
          <w:i/>
        </w:rPr>
        <w:t>encoding</w:t>
      </w:r>
      <w:r w:rsidR="00EC1345">
        <w:t xml:space="preserve"> parameter. </w:t>
      </w:r>
    </w:p>
    <w:p w14:paraId="184E50F5" w14:textId="5EF4AD5A" w:rsidR="00CA0089" w:rsidRDefault="00CA0089" w:rsidP="00424878"/>
    <w:p w14:paraId="6BAB4A35" w14:textId="77777777" w:rsidR="00A47548" w:rsidRDefault="00A47548" w:rsidP="00424878"/>
    <w:p w14:paraId="181902CB" w14:textId="0F8482E0" w:rsidR="00EC1345" w:rsidRDefault="00E71CEE" w:rsidP="00424878">
      <w:r>
        <w:t>Below table</w:t>
      </w:r>
      <w:r w:rsidR="00EC1345">
        <w:t xml:space="preserve"> </w:t>
      </w:r>
      <w:r>
        <w:t>show</w:t>
      </w:r>
      <w:r w:rsidR="00EC1345">
        <w:t xml:space="preserve">s the encoding and Content-Type </w:t>
      </w:r>
      <w:r>
        <w:t>chosen based on JS object passed:</w:t>
      </w:r>
    </w:p>
    <w:p w14:paraId="4F8DE0FD" w14:textId="10FD37C2" w:rsidR="00424878" w:rsidRDefault="00424878" w:rsidP="00424878"/>
    <w:tbl>
      <w:tblPr>
        <w:tblStyle w:val="GridTable1Light-Accent5"/>
        <w:tblW w:w="9175" w:type="dxa"/>
        <w:tblLook w:val="04A0" w:firstRow="1" w:lastRow="0" w:firstColumn="1" w:lastColumn="0" w:noHBand="0" w:noVBand="1"/>
      </w:tblPr>
      <w:tblGrid>
        <w:gridCol w:w="1795"/>
        <w:gridCol w:w="1620"/>
        <w:gridCol w:w="1710"/>
        <w:gridCol w:w="4050"/>
      </w:tblGrid>
      <w:tr w:rsidR="001E52DD" w:rsidRPr="00424878" w14:paraId="61425920" w14:textId="77777777" w:rsidTr="00190FFE">
        <w:trPr>
          <w:cnfStyle w:val="100000000000" w:firstRow="1" w:lastRow="0" w:firstColumn="0" w:lastColumn="0" w:oddVBand="0" w:evenVBand="0" w:oddHBand="0"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A215E0C" w14:textId="4E68308D" w:rsidR="008B26FD" w:rsidRPr="00190FFE" w:rsidRDefault="008B26FD" w:rsidP="00424878">
            <w:pPr>
              <w:jc w:val="center"/>
              <w:rPr>
                <w:bCs w:val="0"/>
              </w:rPr>
            </w:pPr>
            <w:r w:rsidRPr="00190FFE">
              <w:rPr>
                <w:bCs w:val="0"/>
              </w:rPr>
              <w:t xml:space="preserve">JS object </w:t>
            </w:r>
            <w:r w:rsidR="00A26421" w:rsidRPr="00190FFE">
              <w:rPr>
                <w:bCs w:val="0"/>
              </w:rPr>
              <w:t xml:space="preserve">passed </w:t>
            </w:r>
            <w:r w:rsidRPr="00190FFE">
              <w:rPr>
                <w:bCs w:val="0"/>
              </w:rPr>
              <w:t xml:space="preserve">to </w:t>
            </w:r>
            <w:r w:rsidR="00A26421" w:rsidRPr="00190FFE">
              <w:rPr>
                <w:bCs w:val="0"/>
              </w:rPr>
              <w:t xml:space="preserve">the </w:t>
            </w:r>
            <w:r w:rsidRPr="00190FFE">
              <w:rPr>
                <w:bCs w:val="0"/>
                <w:i/>
              </w:rPr>
              <w:t>body</w:t>
            </w:r>
            <w:r w:rsidRPr="00190FFE">
              <w:rPr>
                <w:bCs w:val="0"/>
              </w:rPr>
              <w:t xml:space="preserve"> param</w:t>
            </w:r>
          </w:p>
        </w:tc>
        <w:tc>
          <w:tcPr>
            <w:tcW w:w="1620" w:type="dxa"/>
          </w:tcPr>
          <w:p w14:paraId="12E472E9" w14:textId="60C59D6B" w:rsidR="008B26FD" w:rsidRPr="00190FFE" w:rsidRDefault="001E52D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Value</w:t>
            </w:r>
            <w:r w:rsidR="00A26421" w:rsidRPr="00190FFE">
              <w:rPr>
                <w:bCs w:val="0"/>
              </w:rPr>
              <w:t xml:space="preserve"> passed</w:t>
            </w:r>
            <w:r w:rsidRPr="00190FFE">
              <w:rPr>
                <w:bCs w:val="0"/>
              </w:rPr>
              <w:t xml:space="preserve"> for </w:t>
            </w:r>
            <w:r w:rsidR="008B26FD" w:rsidRPr="00190FFE">
              <w:rPr>
                <w:bCs w:val="0"/>
                <w:i/>
              </w:rPr>
              <w:t>encoding</w:t>
            </w:r>
            <w:r w:rsidR="008B26FD" w:rsidRPr="00190FFE">
              <w:rPr>
                <w:bCs w:val="0"/>
              </w:rPr>
              <w:t xml:space="preserve"> param</w:t>
            </w:r>
          </w:p>
        </w:tc>
        <w:tc>
          <w:tcPr>
            <w:tcW w:w="1710" w:type="dxa"/>
          </w:tcPr>
          <w:p w14:paraId="2DB5BDBF" w14:textId="3D93A010" w:rsidR="008B26FD" w:rsidRPr="00190FFE" w:rsidRDefault="00A26421"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E</w:t>
            </w:r>
            <w:r w:rsidR="008B26FD" w:rsidRPr="00190FFE">
              <w:rPr>
                <w:bCs w:val="0"/>
              </w:rPr>
              <w:t xml:space="preserve">ncoding </w:t>
            </w:r>
            <w:r w:rsidR="004A03ED" w:rsidRPr="00190FFE">
              <w:rPr>
                <w:bCs w:val="0"/>
              </w:rPr>
              <w:t xml:space="preserve">used </w:t>
            </w:r>
            <w:r w:rsidR="00D95C4A" w:rsidRPr="00190FFE">
              <w:rPr>
                <w:bCs w:val="0"/>
              </w:rPr>
              <w:t>for request body</w:t>
            </w:r>
          </w:p>
        </w:tc>
        <w:tc>
          <w:tcPr>
            <w:tcW w:w="4050" w:type="dxa"/>
          </w:tcPr>
          <w:p w14:paraId="3F1E56BF" w14:textId="77777777" w:rsidR="008B26FD" w:rsidRPr="00190FFE" w:rsidRDefault="008B26FD"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Content-Type </w:t>
            </w:r>
            <w:r w:rsidR="00831533" w:rsidRPr="00190FFE">
              <w:rPr>
                <w:bCs w:val="0"/>
              </w:rPr>
              <w:t xml:space="preserve">header </w:t>
            </w:r>
            <w:r w:rsidR="003F71CD" w:rsidRPr="00190FFE">
              <w:rPr>
                <w:bCs w:val="0"/>
              </w:rPr>
              <w:t>sent</w:t>
            </w:r>
          </w:p>
          <w:p w14:paraId="0D21B5A6" w14:textId="4D4B6533" w:rsidR="004622CA" w:rsidRPr="00190FFE" w:rsidRDefault="004622CA" w:rsidP="00424878">
            <w:pPr>
              <w:jc w:val="center"/>
              <w:cnfStyle w:val="100000000000" w:firstRow="1" w:lastRow="0" w:firstColumn="0" w:lastColumn="0" w:oddVBand="0" w:evenVBand="0" w:oddHBand="0" w:evenHBand="0" w:firstRowFirstColumn="0" w:firstRowLastColumn="0" w:lastRowFirstColumn="0" w:lastRowLastColumn="0"/>
              <w:rPr>
                <w:bCs w:val="0"/>
              </w:rPr>
            </w:pPr>
            <w:r w:rsidRPr="00190FFE">
              <w:rPr>
                <w:bCs w:val="0"/>
              </w:rPr>
              <w:t xml:space="preserve">(unless </w:t>
            </w:r>
            <w:r w:rsidR="00F15F85" w:rsidRPr="00190FFE">
              <w:rPr>
                <w:bCs w:val="0"/>
              </w:rPr>
              <w:t>overridden</w:t>
            </w:r>
            <w:r w:rsidRPr="00190FFE">
              <w:rPr>
                <w:bCs w:val="0"/>
              </w:rPr>
              <w:t xml:space="preserve"> by </w:t>
            </w:r>
            <w:r w:rsidRPr="00190FFE">
              <w:rPr>
                <w:bCs w:val="0"/>
                <w:i/>
              </w:rPr>
              <w:t>headers</w:t>
            </w:r>
            <w:r w:rsidRPr="00190FFE">
              <w:rPr>
                <w:bCs w:val="0"/>
              </w:rPr>
              <w:t xml:space="preserve"> param)</w:t>
            </w:r>
          </w:p>
        </w:tc>
      </w:tr>
      <w:tr w:rsidR="00F9762B" w14:paraId="020CFAE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7B2044" w14:textId="77777777" w:rsidR="00F9762B" w:rsidRDefault="00F9762B" w:rsidP="00E47D34">
            <w:pPr>
              <w:jc w:val="center"/>
            </w:pPr>
          </w:p>
        </w:tc>
        <w:tc>
          <w:tcPr>
            <w:tcW w:w="1620" w:type="dxa"/>
          </w:tcPr>
          <w:p w14:paraId="229199C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46C48523"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7C346B80" w14:textId="77777777" w:rsidR="00F9762B" w:rsidRDefault="00F9762B"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046CA09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4611990" w14:textId="77777777" w:rsidR="008B26FD" w:rsidRPr="00190FFE" w:rsidRDefault="008B26FD" w:rsidP="00E47D34">
            <w:pPr>
              <w:jc w:val="center"/>
              <w:rPr>
                <w:b w:val="0"/>
                <w:bCs w:val="0"/>
              </w:rPr>
            </w:pPr>
            <w:r w:rsidRPr="00190FFE">
              <w:rPr>
                <w:b w:val="0"/>
                <w:bCs w:val="0"/>
              </w:rPr>
              <w:t>JS String</w:t>
            </w:r>
          </w:p>
        </w:tc>
        <w:tc>
          <w:tcPr>
            <w:tcW w:w="1620" w:type="dxa"/>
          </w:tcPr>
          <w:p w14:paraId="5C1E943C" w14:textId="5D5A903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3248D469" w14:textId="5604932B"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1C29A35B" w14:textId="303D14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4B1BAA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658B197" w14:textId="77777777" w:rsidR="008B26FD" w:rsidRPr="00190FFE" w:rsidRDefault="008B26FD" w:rsidP="00E47D34">
            <w:pPr>
              <w:jc w:val="center"/>
              <w:rPr>
                <w:b w:val="0"/>
                <w:bCs w:val="0"/>
              </w:rPr>
            </w:pPr>
            <w:r w:rsidRPr="00190FFE">
              <w:rPr>
                <w:b w:val="0"/>
                <w:bCs w:val="0"/>
              </w:rPr>
              <w:t>JS Object</w:t>
            </w:r>
          </w:p>
        </w:tc>
        <w:tc>
          <w:tcPr>
            <w:tcW w:w="1620" w:type="dxa"/>
          </w:tcPr>
          <w:p w14:paraId="23A1E2AC" w14:textId="445318F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1C5CE1A1" w14:textId="2795B8E7"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14819AC8" w14:textId="2F098C6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1E52DD" w14:paraId="458B401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F5FFB12" w14:textId="77777777" w:rsidR="008B26FD" w:rsidRPr="00190FFE" w:rsidRDefault="008B26FD" w:rsidP="00E47D34">
            <w:pPr>
              <w:jc w:val="center"/>
              <w:rPr>
                <w:b w:val="0"/>
                <w:bCs w:val="0"/>
              </w:rPr>
            </w:pPr>
            <w:r w:rsidRPr="00190FFE">
              <w:rPr>
                <w:b w:val="0"/>
                <w:bCs w:val="0"/>
              </w:rPr>
              <w:t>JS ArrayBuffer</w:t>
            </w:r>
          </w:p>
        </w:tc>
        <w:tc>
          <w:tcPr>
            <w:tcW w:w="1620" w:type="dxa"/>
          </w:tcPr>
          <w:p w14:paraId="202FD1DC" w14:textId="42F172C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(not specified)</w:t>
            </w:r>
          </w:p>
        </w:tc>
        <w:tc>
          <w:tcPr>
            <w:tcW w:w="1710" w:type="dxa"/>
          </w:tcPr>
          <w:p w14:paraId="276968D3" w14:textId="224B84FE"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6592A32F" w14:textId="3248A18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CF6A80" w14:paraId="6A1DFB36"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24C7F113" w14:textId="77777777" w:rsidR="00CF6A80" w:rsidRPr="00190FFE" w:rsidRDefault="00CF6A80" w:rsidP="00E47D34">
            <w:pPr>
              <w:jc w:val="center"/>
              <w:rPr>
                <w:b w:val="0"/>
                <w:bCs w:val="0"/>
              </w:rPr>
            </w:pPr>
          </w:p>
        </w:tc>
        <w:tc>
          <w:tcPr>
            <w:tcW w:w="1620" w:type="dxa"/>
          </w:tcPr>
          <w:p w14:paraId="25781C9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BEE0A5A"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460FE055" w14:textId="77777777" w:rsidR="00CF6A80" w:rsidRDefault="00CF6A80" w:rsidP="00E47D34">
            <w:pPr>
              <w:jc w:val="center"/>
              <w:cnfStyle w:val="000000000000" w:firstRow="0" w:lastRow="0" w:firstColumn="0" w:lastColumn="0" w:oddVBand="0" w:evenVBand="0" w:oddHBand="0" w:evenHBand="0" w:firstRowFirstColumn="0" w:firstRowLastColumn="0" w:lastRowFirstColumn="0" w:lastRowLastColumn="0"/>
            </w:pPr>
          </w:p>
        </w:tc>
      </w:tr>
      <w:tr w:rsidR="001E52DD" w14:paraId="3694F93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09429BA" w14:textId="77777777" w:rsidR="008B26FD" w:rsidRPr="00190FFE" w:rsidRDefault="008B26FD" w:rsidP="00E47D34">
            <w:pPr>
              <w:jc w:val="center"/>
              <w:rPr>
                <w:b w:val="0"/>
                <w:bCs w:val="0"/>
              </w:rPr>
            </w:pPr>
            <w:r w:rsidRPr="00190FFE">
              <w:rPr>
                <w:b w:val="0"/>
                <w:bCs w:val="0"/>
              </w:rPr>
              <w:t>JS String</w:t>
            </w:r>
          </w:p>
        </w:tc>
        <w:tc>
          <w:tcPr>
            <w:tcW w:w="1620" w:type="dxa"/>
          </w:tcPr>
          <w:p w14:paraId="4F117DE4" w14:textId="3316EDFC"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6B4F453C" w14:textId="47570984"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6D176BF1" w14:textId="11E723A6"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text/plain</w:t>
            </w:r>
          </w:p>
        </w:tc>
      </w:tr>
      <w:tr w:rsidR="001E52DD" w14:paraId="7AC0C4EB"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C2A2FDE" w14:textId="77777777" w:rsidR="008B26FD" w:rsidRPr="00190FFE" w:rsidRDefault="008B26FD" w:rsidP="00E47D34">
            <w:pPr>
              <w:jc w:val="center"/>
              <w:rPr>
                <w:b w:val="0"/>
                <w:bCs w:val="0"/>
              </w:rPr>
            </w:pPr>
            <w:r w:rsidRPr="00190FFE">
              <w:rPr>
                <w:b w:val="0"/>
                <w:bCs w:val="0"/>
              </w:rPr>
              <w:t>JS Object</w:t>
            </w:r>
          </w:p>
        </w:tc>
        <w:tc>
          <w:tcPr>
            <w:tcW w:w="1620" w:type="dxa"/>
          </w:tcPr>
          <w:p w14:paraId="497B0C8C" w14:textId="35B01DBA"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74294FFE" w14:textId="6DB2065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09D39D8" w14:textId="0A71DBA6" w:rsidR="008B26FD" w:rsidRDefault="00066D77"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1E52DD" w14:paraId="2A51CB33"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04F6714" w14:textId="77777777" w:rsidR="008B26FD" w:rsidRPr="00190FFE" w:rsidRDefault="008B26FD" w:rsidP="00E47D34">
            <w:pPr>
              <w:jc w:val="center"/>
              <w:rPr>
                <w:b w:val="0"/>
                <w:bCs w:val="0"/>
              </w:rPr>
            </w:pPr>
            <w:r w:rsidRPr="00190FFE">
              <w:rPr>
                <w:b w:val="0"/>
                <w:bCs w:val="0"/>
              </w:rPr>
              <w:t>JS ArrayBuffer</w:t>
            </w:r>
          </w:p>
        </w:tc>
        <w:tc>
          <w:tcPr>
            <w:tcW w:w="1620" w:type="dxa"/>
          </w:tcPr>
          <w:p w14:paraId="11323FE9" w14:textId="03505401" w:rsidR="008B26FD" w:rsidRDefault="008B26FD" w:rsidP="00E47D34">
            <w:pPr>
              <w:jc w:val="center"/>
              <w:cnfStyle w:val="000000000000" w:firstRow="0" w:lastRow="0" w:firstColumn="0" w:lastColumn="0" w:oddVBand="0" w:evenVBand="0" w:oddHBand="0" w:evenHBand="0" w:firstRowFirstColumn="0" w:firstRowLastColumn="0" w:lastRowFirstColumn="0" w:lastRowLastColumn="0"/>
            </w:pPr>
            <w:r>
              <w:t>TEXT</w:t>
            </w:r>
          </w:p>
        </w:tc>
        <w:tc>
          <w:tcPr>
            <w:tcW w:w="1710" w:type="dxa"/>
          </w:tcPr>
          <w:p w14:paraId="35A892D3" w14:textId="3DEE8C8B" w:rsidR="008B26FD" w:rsidRDefault="008A4729" w:rsidP="00E47D34">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4FCA98B9" w14:textId="710F8E9F" w:rsidR="008B26FD" w:rsidRDefault="00522EE0" w:rsidP="00E47D34">
            <w:pPr>
              <w:jc w:val="center"/>
              <w:cnfStyle w:val="000000000000" w:firstRow="0" w:lastRow="0" w:firstColumn="0" w:lastColumn="0" w:oddVBand="0" w:evenVBand="0" w:oddHBand="0" w:evenHBand="0" w:firstRowFirstColumn="0" w:firstRowLastColumn="0" w:lastRowFirstColumn="0" w:lastRowLastColumn="0"/>
            </w:pPr>
            <w:r>
              <w:t>(disallowed)</w:t>
            </w:r>
          </w:p>
        </w:tc>
      </w:tr>
      <w:tr w:rsidR="00CF6A80" w14:paraId="3AEF62EF"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D502BBB" w14:textId="77777777" w:rsidR="00CF6A80" w:rsidRPr="00190FFE" w:rsidRDefault="00CF6A80" w:rsidP="0017525D">
            <w:pPr>
              <w:jc w:val="center"/>
              <w:rPr>
                <w:b w:val="0"/>
                <w:bCs w:val="0"/>
              </w:rPr>
            </w:pPr>
          </w:p>
        </w:tc>
        <w:tc>
          <w:tcPr>
            <w:tcW w:w="1620" w:type="dxa"/>
          </w:tcPr>
          <w:p w14:paraId="07AAA97C"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3934B9F6"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36CEE9E2" w14:textId="77777777" w:rsidR="00CF6A80" w:rsidRDefault="00CF6A80"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p>
        </w:tc>
      </w:tr>
      <w:tr w:rsidR="001E52DD" w14:paraId="2A8E963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ED1CC6" w14:textId="77777777" w:rsidR="0017525D" w:rsidRPr="00190FFE" w:rsidRDefault="0017525D" w:rsidP="0017525D">
            <w:pPr>
              <w:jc w:val="center"/>
              <w:rPr>
                <w:b w:val="0"/>
                <w:bCs w:val="0"/>
              </w:rPr>
            </w:pPr>
            <w:r w:rsidRPr="00190FFE">
              <w:rPr>
                <w:b w:val="0"/>
                <w:bCs w:val="0"/>
              </w:rPr>
              <w:t>JS String</w:t>
            </w:r>
          </w:p>
        </w:tc>
        <w:tc>
          <w:tcPr>
            <w:tcW w:w="1620" w:type="dxa"/>
          </w:tcPr>
          <w:p w14:paraId="0975A915" w14:textId="7F47485B"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15CBFE00" w14:textId="50A66BF6"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URL Encoding</w:t>
            </w:r>
          </w:p>
        </w:tc>
        <w:tc>
          <w:tcPr>
            <w:tcW w:w="4050" w:type="dxa"/>
          </w:tcPr>
          <w:p w14:paraId="01E4333F" w14:textId="2A0AC882"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09245F01"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B2644EE" w14:textId="77777777" w:rsidR="0017525D" w:rsidRPr="00190FFE" w:rsidRDefault="0017525D" w:rsidP="0017525D">
            <w:pPr>
              <w:jc w:val="center"/>
              <w:rPr>
                <w:b w:val="0"/>
                <w:bCs w:val="0"/>
              </w:rPr>
            </w:pPr>
            <w:r w:rsidRPr="00190FFE">
              <w:rPr>
                <w:b w:val="0"/>
                <w:bCs w:val="0"/>
              </w:rPr>
              <w:t>JS Object</w:t>
            </w:r>
          </w:p>
        </w:tc>
        <w:tc>
          <w:tcPr>
            <w:tcW w:w="1620" w:type="dxa"/>
          </w:tcPr>
          <w:p w14:paraId="462F33BB" w14:textId="0148EC93"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0F3D1E1C" w14:textId="7976535F" w:rsidR="0017525D" w:rsidRDefault="00066D77" w:rsidP="0017525D">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URL Encoding</w:t>
            </w:r>
          </w:p>
        </w:tc>
        <w:tc>
          <w:tcPr>
            <w:tcW w:w="4050" w:type="dxa"/>
          </w:tcPr>
          <w:p w14:paraId="1BE05B89" w14:textId="4DDC15CC"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rPr>
                <w:rFonts w:cstheme="minorHAnsi"/>
              </w:rPr>
              <w:t>application/x-www-form-urlencoded</w:t>
            </w:r>
          </w:p>
        </w:tc>
      </w:tr>
      <w:tr w:rsidR="001E52DD" w14:paraId="2C3D4E5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535D60BC" w14:textId="77777777" w:rsidR="0017525D" w:rsidRPr="00190FFE" w:rsidRDefault="0017525D" w:rsidP="0017525D">
            <w:pPr>
              <w:jc w:val="center"/>
              <w:rPr>
                <w:b w:val="0"/>
                <w:bCs w:val="0"/>
              </w:rPr>
            </w:pPr>
            <w:r w:rsidRPr="00190FFE">
              <w:rPr>
                <w:b w:val="0"/>
                <w:bCs w:val="0"/>
              </w:rPr>
              <w:lastRenderedPageBreak/>
              <w:t>JS ArrayBuffer</w:t>
            </w:r>
          </w:p>
        </w:tc>
        <w:tc>
          <w:tcPr>
            <w:tcW w:w="1620" w:type="dxa"/>
          </w:tcPr>
          <w:p w14:paraId="4054EF0D" w14:textId="2D1BECCA" w:rsidR="0017525D" w:rsidRDefault="0017525D" w:rsidP="0017525D">
            <w:pPr>
              <w:jc w:val="center"/>
              <w:cnfStyle w:val="000000000000" w:firstRow="0" w:lastRow="0" w:firstColumn="0" w:lastColumn="0" w:oddVBand="0" w:evenVBand="0" w:oddHBand="0" w:evenHBand="0" w:firstRowFirstColumn="0" w:firstRowLastColumn="0" w:lastRowFirstColumn="0" w:lastRowLastColumn="0"/>
            </w:pPr>
            <w:r>
              <w:t>FORM</w:t>
            </w:r>
          </w:p>
        </w:tc>
        <w:tc>
          <w:tcPr>
            <w:tcW w:w="1710" w:type="dxa"/>
          </w:tcPr>
          <w:p w14:paraId="6C9CD7A0" w14:textId="26AA23A4"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1563AF00" w14:textId="72914F88" w:rsidR="0017525D" w:rsidRDefault="00066D77" w:rsidP="0017525D">
            <w:pPr>
              <w:jc w:val="center"/>
              <w:cnfStyle w:val="000000000000" w:firstRow="0" w:lastRow="0" w:firstColumn="0" w:lastColumn="0" w:oddVBand="0" w:evenVBand="0" w:oddHBand="0" w:evenHBand="0" w:firstRowFirstColumn="0" w:firstRowLastColumn="0" w:lastRowFirstColumn="0" w:lastRowLastColumn="0"/>
            </w:pPr>
            <w:r>
              <w:t>(disallowed)</w:t>
            </w:r>
          </w:p>
        </w:tc>
      </w:tr>
      <w:tr w:rsidR="000F1A0A" w14:paraId="3B92C11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1E4B753D" w14:textId="77777777" w:rsidR="000F1A0A" w:rsidRPr="00190FFE" w:rsidRDefault="000F1A0A" w:rsidP="00BF50D7">
            <w:pPr>
              <w:jc w:val="center"/>
              <w:rPr>
                <w:b w:val="0"/>
                <w:bCs w:val="0"/>
              </w:rPr>
            </w:pPr>
          </w:p>
        </w:tc>
        <w:tc>
          <w:tcPr>
            <w:tcW w:w="1620" w:type="dxa"/>
          </w:tcPr>
          <w:p w14:paraId="4FDD7123"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7D4A2C98"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219DBE1A" w14:textId="77777777" w:rsidR="000F1A0A" w:rsidRDefault="000F1A0A" w:rsidP="00BF50D7">
            <w:pPr>
              <w:jc w:val="center"/>
              <w:cnfStyle w:val="000000000000" w:firstRow="0" w:lastRow="0" w:firstColumn="0" w:lastColumn="0" w:oddVBand="0" w:evenVBand="0" w:oddHBand="0" w:evenHBand="0" w:firstRowFirstColumn="0" w:firstRowLastColumn="0" w:lastRowFirstColumn="0" w:lastRowLastColumn="0"/>
            </w:pPr>
          </w:p>
        </w:tc>
      </w:tr>
      <w:tr w:rsidR="000F1A0A" w14:paraId="175D92E7"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08065A70" w14:textId="77777777" w:rsidR="000F1A0A" w:rsidRPr="00190FFE" w:rsidRDefault="000F1A0A" w:rsidP="000F1A0A">
            <w:pPr>
              <w:jc w:val="center"/>
              <w:rPr>
                <w:b w:val="0"/>
                <w:bCs w:val="0"/>
              </w:rPr>
            </w:pPr>
            <w:r w:rsidRPr="00190FFE">
              <w:rPr>
                <w:b w:val="0"/>
                <w:bCs w:val="0"/>
              </w:rPr>
              <w:t>JS String</w:t>
            </w:r>
          </w:p>
        </w:tc>
        <w:tc>
          <w:tcPr>
            <w:tcW w:w="1620" w:type="dxa"/>
          </w:tcPr>
          <w:p w14:paraId="76C82E4F" w14:textId="4293A261"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78A592AB" w14:textId="0912D968" w:rsidR="000F1A0A" w:rsidRDefault="00522EE0" w:rsidP="000F1A0A">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2F8A1A3" w14:textId="6C06C9C7" w:rsidR="000F1A0A" w:rsidRDefault="000F1A0A" w:rsidP="000F1A0A">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19217998"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BD97398" w14:textId="77777777" w:rsidR="00522EE0" w:rsidRPr="00190FFE" w:rsidRDefault="00522EE0" w:rsidP="00522EE0">
            <w:pPr>
              <w:jc w:val="center"/>
              <w:rPr>
                <w:b w:val="0"/>
                <w:bCs w:val="0"/>
              </w:rPr>
            </w:pPr>
            <w:r w:rsidRPr="00190FFE">
              <w:rPr>
                <w:b w:val="0"/>
                <w:bCs w:val="0"/>
              </w:rPr>
              <w:t>JS Object</w:t>
            </w:r>
          </w:p>
        </w:tc>
        <w:tc>
          <w:tcPr>
            <w:tcW w:w="1620" w:type="dxa"/>
          </w:tcPr>
          <w:p w14:paraId="60349098" w14:textId="4773175F"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5B9BF328" w14:textId="56E48C9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4050" w:type="dxa"/>
          </w:tcPr>
          <w:p w14:paraId="08CC1A81" w14:textId="550AF50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application/json</w:t>
            </w:r>
          </w:p>
        </w:tc>
      </w:tr>
      <w:tr w:rsidR="00522EE0" w14:paraId="215B3E3A"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4426E92" w14:textId="77777777" w:rsidR="00522EE0" w:rsidRPr="00190FFE" w:rsidRDefault="00522EE0" w:rsidP="00522EE0">
            <w:pPr>
              <w:jc w:val="center"/>
              <w:rPr>
                <w:b w:val="0"/>
                <w:bCs w:val="0"/>
              </w:rPr>
            </w:pPr>
            <w:r w:rsidRPr="00190FFE">
              <w:rPr>
                <w:b w:val="0"/>
                <w:bCs w:val="0"/>
              </w:rPr>
              <w:t>JS ArrayBuffer</w:t>
            </w:r>
          </w:p>
        </w:tc>
        <w:tc>
          <w:tcPr>
            <w:tcW w:w="1620" w:type="dxa"/>
          </w:tcPr>
          <w:p w14:paraId="7398B346" w14:textId="24BC79DA"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JSON</w:t>
            </w:r>
          </w:p>
        </w:tc>
        <w:tc>
          <w:tcPr>
            <w:tcW w:w="1710" w:type="dxa"/>
          </w:tcPr>
          <w:p w14:paraId="44227546" w14:textId="43F37CC3"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78F9C72F" w14:textId="342623D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2B998BC2"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1F8E4B6" w14:textId="77777777" w:rsidR="00522EE0" w:rsidRPr="00190FFE" w:rsidRDefault="00522EE0" w:rsidP="00522EE0">
            <w:pPr>
              <w:jc w:val="center"/>
              <w:rPr>
                <w:b w:val="0"/>
                <w:bCs w:val="0"/>
              </w:rPr>
            </w:pPr>
          </w:p>
        </w:tc>
        <w:tc>
          <w:tcPr>
            <w:tcW w:w="1620" w:type="dxa"/>
          </w:tcPr>
          <w:p w14:paraId="346AD802"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1710" w:type="dxa"/>
          </w:tcPr>
          <w:p w14:paraId="01ED9FEB"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c>
          <w:tcPr>
            <w:tcW w:w="4050" w:type="dxa"/>
          </w:tcPr>
          <w:p w14:paraId="141CB006" w14:textId="7777777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p>
        </w:tc>
      </w:tr>
      <w:tr w:rsidR="00522EE0" w14:paraId="0ED74F45"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496206D4" w14:textId="41356318" w:rsidR="00522EE0" w:rsidRPr="00190FFE" w:rsidRDefault="00522EE0" w:rsidP="00522EE0">
            <w:pPr>
              <w:jc w:val="center"/>
              <w:rPr>
                <w:b w:val="0"/>
                <w:bCs w:val="0"/>
              </w:rPr>
            </w:pPr>
            <w:r w:rsidRPr="00190FFE">
              <w:rPr>
                <w:b w:val="0"/>
                <w:bCs w:val="0"/>
              </w:rPr>
              <w:t>JS String</w:t>
            </w:r>
          </w:p>
        </w:tc>
        <w:tc>
          <w:tcPr>
            <w:tcW w:w="1620" w:type="dxa"/>
          </w:tcPr>
          <w:p w14:paraId="1A368978" w14:textId="7C0FED8D"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6F224DA8" w14:textId="07BD27A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UTF-8</w:t>
            </w:r>
          </w:p>
        </w:tc>
        <w:tc>
          <w:tcPr>
            <w:tcW w:w="4050" w:type="dxa"/>
          </w:tcPr>
          <w:p w14:paraId="50ACC390" w14:textId="580912C7"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r w:rsidR="00522EE0" w14:paraId="5ECB58B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7508C961" w14:textId="38175509" w:rsidR="00522EE0" w:rsidRPr="00190FFE" w:rsidRDefault="00522EE0" w:rsidP="00522EE0">
            <w:pPr>
              <w:jc w:val="center"/>
              <w:rPr>
                <w:b w:val="0"/>
                <w:bCs w:val="0"/>
              </w:rPr>
            </w:pPr>
            <w:r w:rsidRPr="00190FFE">
              <w:rPr>
                <w:b w:val="0"/>
                <w:bCs w:val="0"/>
              </w:rPr>
              <w:t>JS Object</w:t>
            </w:r>
          </w:p>
        </w:tc>
        <w:tc>
          <w:tcPr>
            <w:tcW w:w="1620" w:type="dxa"/>
          </w:tcPr>
          <w:p w14:paraId="130B9DDE" w14:textId="3A4B0366"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2964093D" w14:textId="50F9D71C"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c>
          <w:tcPr>
            <w:tcW w:w="4050" w:type="dxa"/>
          </w:tcPr>
          <w:p w14:paraId="6D227ABB" w14:textId="5BAA99CB"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(disallowed)</w:t>
            </w:r>
          </w:p>
        </w:tc>
      </w:tr>
      <w:tr w:rsidR="00522EE0" w14:paraId="5E8337CC" w14:textId="77777777" w:rsidTr="00190FFE">
        <w:trPr>
          <w:trHeight w:val="296"/>
        </w:trPr>
        <w:tc>
          <w:tcPr>
            <w:cnfStyle w:val="001000000000" w:firstRow="0" w:lastRow="0" w:firstColumn="1" w:lastColumn="0" w:oddVBand="0" w:evenVBand="0" w:oddHBand="0" w:evenHBand="0" w:firstRowFirstColumn="0" w:firstRowLastColumn="0" w:lastRowFirstColumn="0" w:lastRowLastColumn="0"/>
            <w:tcW w:w="1795" w:type="dxa"/>
          </w:tcPr>
          <w:p w14:paraId="3A18076D" w14:textId="3B4F7AAF" w:rsidR="00522EE0" w:rsidRPr="00190FFE" w:rsidRDefault="00522EE0" w:rsidP="00522EE0">
            <w:pPr>
              <w:jc w:val="center"/>
              <w:rPr>
                <w:b w:val="0"/>
                <w:bCs w:val="0"/>
              </w:rPr>
            </w:pPr>
            <w:r w:rsidRPr="00190FFE">
              <w:rPr>
                <w:b w:val="0"/>
                <w:bCs w:val="0"/>
              </w:rPr>
              <w:t>JS ArrayBuffer</w:t>
            </w:r>
          </w:p>
        </w:tc>
        <w:tc>
          <w:tcPr>
            <w:tcW w:w="1620" w:type="dxa"/>
          </w:tcPr>
          <w:p w14:paraId="79E0A02B" w14:textId="2920632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BINARY</w:t>
            </w:r>
          </w:p>
        </w:tc>
        <w:tc>
          <w:tcPr>
            <w:tcW w:w="1710" w:type="dxa"/>
          </w:tcPr>
          <w:p w14:paraId="45925852" w14:textId="26C20B92"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Raw Bytes</w:t>
            </w:r>
          </w:p>
        </w:tc>
        <w:tc>
          <w:tcPr>
            <w:tcW w:w="4050" w:type="dxa"/>
          </w:tcPr>
          <w:p w14:paraId="46E1C65A" w14:textId="7DC339EE" w:rsidR="00522EE0" w:rsidRDefault="00522EE0" w:rsidP="00522EE0">
            <w:pPr>
              <w:jc w:val="center"/>
              <w:cnfStyle w:val="000000000000" w:firstRow="0" w:lastRow="0" w:firstColumn="0" w:lastColumn="0" w:oddVBand="0" w:evenVBand="0" w:oddHBand="0" w:evenHBand="0" w:firstRowFirstColumn="0" w:firstRowLastColumn="0" w:lastRowFirstColumn="0" w:lastRowLastColumn="0"/>
            </w:pPr>
            <w:r>
              <w:t>application/octet-stream</w:t>
            </w:r>
          </w:p>
        </w:tc>
      </w:tr>
    </w:tbl>
    <w:p w14:paraId="5D50CBE4" w14:textId="77777777" w:rsidR="00424878" w:rsidRPr="00424878" w:rsidRDefault="00424878" w:rsidP="00424878"/>
    <w:p w14:paraId="7315D456" w14:textId="46914FD2" w:rsidR="003D1F86" w:rsidRPr="003D1F86" w:rsidRDefault="003D1F86" w:rsidP="003D1F86">
      <w:r>
        <w:t xml:space="preserve">Users </w:t>
      </w:r>
      <w:r w:rsidR="00A952F8">
        <w:t>who wish to</w:t>
      </w:r>
      <w:r>
        <w:t xml:space="preserve"> </w:t>
      </w:r>
      <w:r w:rsidR="000057E9">
        <w:t>utilize</w:t>
      </w:r>
      <w:r>
        <w:t xml:space="preserve"> custom encoding </w:t>
      </w:r>
      <w:r w:rsidR="00A952F8">
        <w:t xml:space="preserve">can do so </w:t>
      </w:r>
      <w:r>
        <w:t xml:space="preserve">by </w:t>
      </w:r>
      <w:r w:rsidR="00193CB6">
        <w:t>specifying an appropriate</w:t>
      </w:r>
      <w:r>
        <w:t xml:space="preserve"> Content-Type using the </w:t>
      </w:r>
      <w:r>
        <w:rPr>
          <w:i/>
        </w:rPr>
        <w:t>headers</w:t>
      </w:r>
      <w:r>
        <w:t xml:space="preserve"> parameter of the request </w:t>
      </w:r>
      <w:r w:rsidR="001775A6">
        <w:t>object and</w:t>
      </w:r>
      <w:r>
        <w:t xml:space="preserve"> passing the </w:t>
      </w:r>
      <w:r w:rsidR="001775A6">
        <w:t xml:space="preserve">custom </w:t>
      </w:r>
      <w:r>
        <w:t>encoded object as an ArrayBuffer</w:t>
      </w:r>
      <w:r w:rsidR="00A952F8">
        <w:t xml:space="preserve"> as the </w:t>
      </w:r>
      <w:r w:rsidR="00A952F8">
        <w:rPr>
          <w:i/>
        </w:rPr>
        <w:t xml:space="preserve">body </w:t>
      </w:r>
      <w:r w:rsidR="00A952F8">
        <w:t>parameter of the request</w:t>
      </w:r>
      <w:r>
        <w:t>.</w:t>
      </w:r>
    </w:p>
    <w:p w14:paraId="3692F7DA" w14:textId="254ABE67" w:rsidR="00A47548" w:rsidRDefault="00A47548">
      <w:pPr>
        <w:rPr>
          <w:rFonts w:cstheme="minorHAnsi"/>
        </w:rPr>
      </w:pPr>
    </w:p>
    <w:p w14:paraId="3F7745AB" w14:textId="77777777" w:rsidR="00A47548" w:rsidRDefault="00A47548">
      <w:pPr>
        <w:rPr>
          <w:rFonts w:cstheme="minorHAnsi"/>
        </w:rPr>
      </w:pPr>
    </w:p>
    <w:p w14:paraId="57292CDD" w14:textId="057DA5E9" w:rsidR="004238F4" w:rsidRDefault="004238F4" w:rsidP="004238F4">
      <w:pPr>
        <w:pStyle w:val="Heading4"/>
        <w:jc w:val="both"/>
      </w:pPr>
      <w:r>
        <w:t>Response unmarshalling</w:t>
      </w:r>
    </w:p>
    <w:p w14:paraId="2FCA7FD3" w14:textId="5ACBE58A" w:rsidR="004238F4" w:rsidRDefault="007B19B0" w:rsidP="003F7588">
      <w:pPr>
        <w:jc w:val="both"/>
        <w:rPr>
          <w:rFonts w:cstheme="minorHAnsi"/>
        </w:rPr>
      </w:pPr>
      <w:r>
        <w:rPr>
          <w:rFonts w:cstheme="minorHAnsi"/>
        </w:rPr>
        <w:t>Response object from the remote is automatically unmarshall</w:t>
      </w:r>
      <w:r w:rsidR="008E1141">
        <w:rPr>
          <w:rFonts w:cstheme="minorHAnsi"/>
        </w:rPr>
        <w:t>ed if the response contains a recognized</w:t>
      </w:r>
      <w:r w:rsidR="004238F4" w:rsidRPr="004238F4">
        <w:rPr>
          <w:rFonts w:cstheme="minorHAnsi"/>
        </w:rPr>
        <w:t xml:space="preserve"> Content-Type header</w:t>
      </w:r>
      <w:r w:rsidR="008E1141">
        <w:rPr>
          <w:rFonts w:cstheme="minorHAnsi"/>
        </w:rPr>
        <w:t>. The following table identifies the action used to unmarshall responses:</w:t>
      </w:r>
    </w:p>
    <w:p w14:paraId="3FD073EF" w14:textId="77777777" w:rsidR="004238F4" w:rsidRDefault="004238F4" w:rsidP="003F7588">
      <w:pPr>
        <w:jc w:val="both"/>
        <w:rPr>
          <w:rFonts w:cstheme="minorHAnsi"/>
        </w:rPr>
      </w:pPr>
    </w:p>
    <w:tbl>
      <w:tblPr>
        <w:tblStyle w:val="GridTable1Light-Accent1"/>
        <w:tblW w:w="0" w:type="auto"/>
        <w:tblLook w:val="04A0" w:firstRow="1" w:lastRow="0" w:firstColumn="1" w:lastColumn="0" w:noHBand="0" w:noVBand="1"/>
      </w:tblPr>
      <w:tblGrid>
        <w:gridCol w:w="3865"/>
        <w:gridCol w:w="2790"/>
        <w:gridCol w:w="2695"/>
      </w:tblGrid>
      <w:tr w:rsidR="00473B7A" w:rsidRPr="004238F4" w14:paraId="5C74DD8D" w14:textId="4E5043F5" w:rsidTr="00190FFE">
        <w:trPr>
          <w:cnfStyle w:val="100000000000" w:firstRow="1" w:lastRow="0" w:firstColumn="0" w:lastColumn="0" w:oddVBand="0" w:evenVBand="0" w:oddHBand="0"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3865" w:type="dxa"/>
          </w:tcPr>
          <w:p w14:paraId="4DA7D42B" w14:textId="51163028" w:rsidR="00473B7A" w:rsidRPr="00190FFE" w:rsidRDefault="00473B7A" w:rsidP="004238F4">
            <w:pPr>
              <w:jc w:val="center"/>
              <w:rPr>
                <w:rFonts w:cstheme="minorHAnsi"/>
                <w:bCs w:val="0"/>
              </w:rPr>
            </w:pPr>
            <w:r w:rsidRPr="00190FFE">
              <w:rPr>
                <w:rFonts w:cstheme="minorHAnsi"/>
                <w:bCs w:val="0"/>
              </w:rPr>
              <w:t>Content-Type specified by response</w:t>
            </w:r>
          </w:p>
        </w:tc>
        <w:tc>
          <w:tcPr>
            <w:tcW w:w="2790" w:type="dxa"/>
          </w:tcPr>
          <w:p w14:paraId="3A835C33" w14:textId="29F36B1B" w:rsidR="00473B7A" w:rsidRPr="00190FFE" w:rsidRDefault="00867500"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U</w:t>
            </w:r>
            <w:r w:rsidR="00473B7A" w:rsidRPr="00190FFE">
              <w:rPr>
                <w:rFonts w:cstheme="minorHAnsi"/>
                <w:bCs w:val="0"/>
              </w:rPr>
              <w:t>nmarshalling action</w:t>
            </w:r>
          </w:p>
        </w:tc>
        <w:tc>
          <w:tcPr>
            <w:tcW w:w="2695" w:type="dxa"/>
          </w:tcPr>
          <w:p w14:paraId="784BF541" w14:textId="7D4DD545" w:rsidR="00473B7A" w:rsidRPr="00190FFE" w:rsidRDefault="008D15AF" w:rsidP="004238F4">
            <w:pPr>
              <w:jc w:val="center"/>
              <w:cnfStyle w:val="100000000000" w:firstRow="1" w:lastRow="0" w:firstColumn="0" w:lastColumn="0" w:oddVBand="0" w:evenVBand="0" w:oddHBand="0" w:evenHBand="0" w:firstRowFirstColumn="0" w:firstRowLastColumn="0" w:lastRowFirstColumn="0" w:lastRowLastColumn="0"/>
              <w:rPr>
                <w:rFonts w:cstheme="minorHAnsi"/>
                <w:bCs w:val="0"/>
              </w:rPr>
            </w:pPr>
            <w:r w:rsidRPr="00190FFE">
              <w:rPr>
                <w:rFonts w:cstheme="minorHAnsi"/>
                <w:bCs w:val="0"/>
              </w:rPr>
              <w:t xml:space="preserve">Response </w:t>
            </w:r>
            <w:r w:rsidRPr="00190FFE">
              <w:rPr>
                <w:rFonts w:cstheme="minorHAnsi"/>
                <w:bCs w:val="0"/>
                <w:i/>
              </w:rPr>
              <w:t>body</w:t>
            </w:r>
            <w:r w:rsidR="00473B7A" w:rsidRPr="00190FFE">
              <w:rPr>
                <w:rFonts w:cstheme="minorHAnsi"/>
                <w:bCs w:val="0"/>
              </w:rPr>
              <w:t xml:space="preserve"> </w:t>
            </w:r>
            <w:r w:rsidRPr="00190FFE">
              <w:rPr>
                <w:rFonts w:cstheme="minorHAnsi"/>
                <w:bCs w:val="0"/>
              </w:rPr>
              <w:t>param</w:t>
            </w:r>
          </w:p>
        </w:tc>
      </w:tr>
      <w:tr w:rsidR="00473B7A" w14:paraId="5B0FACC3" w14:textId="150CA3F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A645FF0" w14:textId="3AD561A1" w:rsidR="00473B7A" w:rsidRPr="00190FFE" w:rsidRDefault="00473B7A" w:rsidP="004238F4">
            <w:pPr>
              <w:jc w:val="center"/>
              <w:rPr>
                <w:rFonts w:cstheme="minorHAnsi"/>
                <w:b w:val="0"/>
                <w:bCs w:val="0"/>
              </w:rPr>
            </w:pPr>
            <w:r w:rsidRPr="00190FFE">
              <w:rPr>
                <w:rFonts w:cstheme="minorHAnsi"/>
                <w:b w:val="0"/>
                <w:bCs w:val="0"/>
              </w:rPr>
              <w:t>text/plain</w:t>
            </w:r>
          </w:p>
        </w:tc>
        <w:tc>
          <w:tcPr>
            <w:tcW w:w="2790" w:type="dxa"/>
          </w:tcPr>
          <w:p w14:paraId="47C13B60" w14:textId="5ACA32C3"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Convert to string as</w:t>
            </w:r>
            <w:r w:rsidR="00232F39">
              <w:rPr>
                <w:rFonts w:cstheme="minorHAnsi"/>
              </w:rPr>
              <w:t xml:space="preserve"> </w:t>
            </w:r>
            <w:r>
              <w:rPr>
                <w:rFonts w:cstheme="minorHAnsi"/>
              </w:rPr>
              <w:t>UTF-8</w:t>
            </w:r>
          </w:p>
        </w:tc>
        <w:tc>
          <w:tcPr>
            <w:tcW w:w="2695" w:type="dxa"/>
          </w:tcPr>
          <w:p w14:paraId="20FC17F9" w14:textId="3097C8E9"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string</w:t>
            </w:r>
          </w:p>
        </w:tc>
      </w:tr>
      <w:tr w:rsidR="00473B7A" w14:paraId="25A3F104" w14:textId="023076FD"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3639B59" w14:textId="39D2AD3E" w:rsidR="00473B7A" w:rsidRPr="00190FFE" w:rsidRDefault="00473B7A" w:rsidP="004238F4">
            <w:pPr>
              <w:jc w:val="center"/>
              <w:rPr>
                <w:rFonts w:cstheme="minorHAnsi"/>
                <w:b w:val="0"/>
                <w:bCs w:val="0"/>
              </w:rPr>
            </w:pPr>
            <w:r w:rsidRPr="00190FFE">
              <w:rPr>
                <w:rFonts w:cstheme="minorHAnsi"/>
                <w:b w:val="0"/>
                <w:bCs w:val="0"/>
              </w:rPr>
              <w:t>application/json</w:t>
            </w:r>
          </w:p>
        </w:tc>
        <w:tc>
          <w:tcPr>
            <w:tcW w:w="2790" w:type="dxa"/>
          </w:tcPr>
          <w:p w14:paraId="1F4B4507" w14:textId="1DA17ABE"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JSON.parse()</w:t>
            </w:r>
          </w:p>
        </w:tc>
        <w:tc>
          <w:tcPr>
            <w:tcW w:w="2695" w:type="dxa"/>
          </w:tcPr>
          <w:p w14:paraId="18517EFC" w14:textId="3BF036FD"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w:t>
            </w:r>
          </w:p>
        </w:tc>
      </w:tr>
      <w:tr w:rsidR="00473B7A" w14:paraId="1114FF48" w14:textId="0981506F"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D61E745" w14:textId="7BD6C3B1" w:rsidR="00473B7A" w:rsidRPr="00190FFE" w:rsidRDefault="00473B7A" w:rsidP="004238F4">
            <w:pPr>
              <w:jc w:val="center"/>
              <w:rPr>
                <w:rFonts w:cstheme="minorHAnsi"/>
                <w:b w:val="0"/>
                <w:bCs w:val="0"/>
              </w:rPr>
            </w:pPr>
            <w:r w:rsidRPr="00190FFE">
              <w:rPr>
                <w:rFonts w:cstheme="minorHAnsi"/>
                <w:b w:val="0"/>
                <w:bCs w:val="0"/>
              </w:rPr>
              <w:t>application/x-www-form-urlencoded</w:t>
            </w:r>
          </w:p>
        </w:tc>
        <w:tc>
          <w:tcPr>
            <w:tcW w:w="2790" w:type="dxa"/>
          </w:tcPr>
          <w:p w14:paraId="4FF1FA1D" w14:textId="36F062D9"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proofErr w:type="gramStart"/>
            <w:r>
              <w:rPr>
                <w:rFonts w:cstheme="minorHAnsi"/>
              </w:rPr>
              <w:t>decodeURI(</w:t>
            </w:r>
            <w:proofErr w:type="gramEnd"/>
            <w:r>
              <w:rPr>
                <w:rFonts w:cstheme="minorHAnsi"/>
              </w:rPr>
              <w:t>)</w:t>
            </w:r>
          </w:p>
        </w:tc>
        <w:tc>
          <w:tcPr>
            <w:tcW w:w="2695" w:type="dxa"/>
          </w:tcPr>
          <w:p w14:paraId="40F7765C" w14:textId="0341A21C" w:rsidR="00473B7A" w:rsidRDefault="00473B7A" w:rsidP="00C35CD2">
            <w:pPr>
              <w:ind w:left="720" w:hanging="720"/>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Object or JS String</w:t>
            </w:r>
          </w:p>
        </w:tc>
      </w:tr>
      <w:tr w:rsidR="00473B7A" w14:paraId="128C2F2A" w14:textId="70847E90"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85E5B5F" w14:textId="77777777" w:rsidR="00473B7A" w:rsidRPr="00190FFE" w:rsidRDefault="00473B7A" w:rsidP="00E47D34">
            <w:pPr>
              <w:jc w:val="center"/>
              <w:rPr>
                <w:rFonts w:cstheme="minorHAnsi"/>
                <w:b w:val="0"/>
                <w:bCs w:val="0"/>
              </w:rPr>
            </w:pPr>
            <w:r w:rsidRPr="00190FFE">
              <w:rPr>
                <w:rFonts w:cstheme="minorHAnsi"/>
                <w:b w:val="0"/>
                <w:bCs w:val="0"/>
              </w:rPr>
              <w:t>application/octet-stream</w:t>
            </w:r>
          </w:p>
        </w:tc>
        <w:tc>
          <w:tcPr>
            <w:tcW w:w="2790" w:type="dxa"/>
          </w:tcPr>
          <w:p w14:paraId="26E3F71F" w14:textId="5B119D9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25F83DAB" w14:textId="58959269" w:rsidR="00473B7A" w:rsidRDefault="00473B7A" w:rsidP="00E47D3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51180C6A" w14:textId="3F629D91"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1B0B96A9" w14:textId="6A4A2A0E" w:rsidR="00473B7A" w:rsidRPr="00190FFE" w:rsidRDefault="00473B7A" w:rsidP="004238F4">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ype</w:t>
            </w:r>
            <w:r w:rsidR="006E5714" w:rsidRPr="00190FFE">
              <w:rPr>
                <w:rFonts w:cstheme="minorHAnsi"/>
                <w:b w:val="0"/>
                <w:bCs w:val="0"/>
              </w:rPr>
              <w:t xml:space="preserve"> not listed above</w:t>
            </w:r>
            <w:r w:rsidRPr="00190FFE">
              <w:rPr>
                <w:rFonts w:cstheme="minorHAnsi"/>
                <w:b w:val="0"/>
                <w:bCs w:val="0"/>
              </w:rPr>
              <w:t>)</w:t>
            </w:r>
          </w:p>
        </w:tc>
        <w:tc>
          <w:tcPr>
            <w:tcW w:w="2790" w:type="dxa"/>
          </w:tcPr>
          <w:p w14:paraId="269F8758" w14:textId="4DD7E614"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4543925A" w14:textId="1C762681" w:rsidR="00473B7A" w:rsidRDefault="00473B7A" w:rsidP="004238F4">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r w:rsidR="00473B7A" w14:paraId="40E605A8" w14:textId="4C5255E5" w:rsidTr="00190FFE">
        <w:trPr>
          <w:trHeight w:val="275"/>
        </w:trPr>
        <w:tc>
          <w:tcPr>
            <w:cnfStyle w:val="001000000000" w:firstRow="0" w:lastRow="0" w:firstColumn="1" w:lastColumn="0" w:oddVBand="0" w:evenVBand="0" w:oddHBand="0" w:evenHBand="0" w:firstRowFirstColumn="0" w:firstRowLastColumn="0" w:lastRowFirstColumn="0" w:lastRowLastColumn="0"/>
            <w:tcW w:w="3865" w:type="dxa"/>
          </w:tcPr>
          <w:p w14:paraId="0DA279C8" w14:textId="66CAF767" w:rsidR="00473B7A" w:rsidRPr="00190FFE" w:rsidRDefault="00473B7A" w:rsidP="003528B5">
            <w:pPr>
              <w:jc w:val="center"/>
              <w:rPr>
                <w:rFonts w:cstheme="minorHAnsi"/>
                <w:b w:val="0"/>
                <w:bCs w:val="0"/>
              </w:rPr>
            </w:pPr>
            <w:r w:rsidRPr="00190FFE">
              <w:rPr>
                <w:rFonts w:cstheme="minorHAnsi"/>
                <w:b w:val="0"/>
                <w:bCs w:val="0"/>
              </w:rPr>
              <w:t>(</w:t>
            </w:r>
            <w:r w:rsidR="00067EF0" w:rsidRPr="00190FFE">
              <w:rPr>
                <w:rFonts w:cstheme="minorHAnsi"/>
                <w:b w:val="0"/>
                <w:bCs w:val="0"/>
              </w:rPr>
              <w:t>C</w:t>
            </w:r>
            <w:r w:rsidRPr="00190FFE">
              <w:rPr>
                <w:rFonts w:cstheme="minorHAnsi"/>
                <w:b w:val="0"/>
                <w:bCs w:val="0"/>
              </w:rPr>
              <w:t>ontent-</w:t>
            </w:r>
            <w:r w:rsidR="00067EF0" w:rsidRPr="00190FFE">
              <w:rPr>
                <w:rFonts w:cstheme="minorHAnsi"/>
                <w:b w:val="0"/>
                <w:bCs w:val="0"/>
              </w:rPr>
              <w:t>T</w:t>
            </w:r>
            <w:r w:rsidRPr="00190FFE">
              <w:rPr>
                <w:rFonts w:cstheme="minorHAnsi"/>
                <w:b w:val="0"/>
                <w:bCs w:val="0"/>
              </w:rPr>
              <w:t xml:space="preserve">ype header </w:t>
            </w:r>
            <w:r w:rsidR="003C10EE" w:rsidRPr="00190FFE">
              <w:rPr>
                <w:rFonts w:cstheme="minorHAnsi"/>
                <w:b w:val="0"/>
                <w:bCs w:val="0"/>
              </w:rPr>
              <w:t>missing</w:t>
            </w:r>
            <w:r w:rsidRPr="00190FFE">
              <w:rPr>
                <w:rFonts w:cstheme="minorHAnsi"/>
                <w:b w:val="0"/>
                <w:bCs w:val="0"/>
              </w:rPr>
              <w:t>)</w:t>
            </w:r>
          </w:p>
        </w:tc>
        <w:tc>
          <w:tcPr>
            <w:tcW w:w="2790" w:type="dxa"/>
          </w:tcPr>
          <w:p w14:paraId="2D26B477" w14:textId="6EA259EA"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Store raw bytes</w:t>
            </w:r>
          </w:p>
        </w:tc>
        <w:tc>
          <w:tcPr>
            <w:tcW w:w="2695" w:type="dxa"/>
          </w:tcPr>
          <w:p w14:paraId="0DB60BCF" w14:textId="7BAFE0D3" w:rsidR="00473B7A" w:rsidRDefault="00473B7A" w:rsidP="003528B5">
            <w:pPr>
              <w:jc w:val="cente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JS ArrayBuffer</w:t>
            </w:r>
          </w:p>
        </w:tc>
      </w:tr>
    </w:tbl>
    <w:p w14:paraId="7DCE2CB7" w14:textId="5D902281" w:rsidR="004238F4" w:rsidRDefault="004238F4" w:rsidP="003F7588">
      <w:pPr>
        <w:jc w:val="both"/>
        <w:rPr>
          <w:rFonts w:cstheme="minorHAnsi"/>
        </w:rPr>
      </w:pPr>
    </w:p>
    <w:p w14:paraId="7C6E3B5A" w14:textId="628472EF" w:rsidR="004238F4" w:rsidRDefault="004238F4" w:rsidP="004238F4">
      <w:pPr>
        <w:pStyle w:val="Heading4"/>
        <w:jc w:val="both"/>
      </w:pPr>
      <w:r>
        <w:t xml:space="preserve">Session </w:t>
      </w:r>
      <w:r w:rsidR="002E0DBC">
        <w:t>handling</w:t>
      </w:r>
    </w:p>
    <w:p w14:paraId="4A6903CF" w14:textId="3601E2C7" w:rsidR="00111881" w:rsidRDefault="00130208" w:rsidP="004238F4">
      <w:r>
        <w:t>Cookie support</w:t>
      </w:r>
      <w:r w:rsidR="001E3C82">
        <w:t xml:space="preserve"> is turned off </w:t>
      </w:r>
      <w:r w:rsidR="00451CCB">
        <w:t xml:space="preserve">by default </w:t>
      </w:r>
      <w:r w:rsidR="001E3C82">
        <w:t>on a cURL binding</w:t>
      </w:r>
      <w:r w:rsidR="00451CCB">
        <w:t>. So</w:t>
      </w:r>
      <w:r w:rsidR="00322D66">
        <w:t>,</w:t>
      </w:r>
      <w:r w:rsidR="001E3C82">
        <w:t xml:space="preserve"> no cookies will be accepted</w:t>
      </w:r>
      <w:r w:rsidR="00451CCB">
        <w:t xml:space="preserve"> from the remote server</w:t>
      </w:r>
      <w:r w:rsidR="001E3C82">
        <w:t xml:space="preserve">. </w:t>
      </w:r>
      <w:r>
        <w:t>Cookies</w:t>
      </w:r>
      <w:r w:rsidR="00451CCB">
        <w:t xml:space="preserve"> can be enabled if accessing a controlled and trusted endpoint. If enabled, </w:t>
      </w:r>
      <w:r w:rsidR="00F36B6E">
        <w:t>cookie</w:t>
      </w:r>
      <w:r w:rsidR="003E327B">
        <w:t>s</w:t>
      </w:r>
      <w:r w:rsidR="00F36B6E">
        <w:t xml:space="preserve"> </w:t>
      </w:r>
      <w:r w:rsidR="001E3C82">
        <w:t>are accepted and</w:t>
      </w:r>
      <w:r w:rsidR="00F36B6E">
        <w:t xml:space="preserve"> stored in-memory </w:t>
      </w:r>
      <w:r w:rsidR="00E30530">
        <w:t>of the worker</w:t>
      </w:r>
      <w:r w:rsidR="001E3C82">
        <w:t xml:space="preserve"> object</w:t>
      </w:r>
      <w:r w:rsidR="00E30530">
        <w:t xml:space="preserve">, scoped to the </w:t>
      </w:r>
      <w:r w:rsidR="00F36B6E">
        <w:t>binding</w:t>
      </w:r>
      <w:r w:rsidR="00E30530">
        <w:t xml:space="preserve"> object</w:t>
      </w:r>
      <w:r w:rsidR="00F36B6E">
        <w:t>.</w:t>
      </w:r>
    </w:p>
    <w:p w14:paraId="2B6FAA14" w14:textId="77777777" w:rsidR="00111881" w:rsidRDefault="00111881" w:rsidP="004238F4"/>
    <w:p w14:paraId="6B737464" w14:textId="6A167BBE" w:rsidR="001E3C82" w:rsidRDefault="009121B2" w:rsidP="004238F4">
      <w:r>
        <w:t xml:space="preserve">Note that eventing utilizes multiple workers and multiple </w:t>
      </w:r>
      <w:r w:rsidR="00E30530">
        <w:t xml:space="preserve">HTTP cURL </w:t>
      </w:r>
      <w:r>
        <w:t xml:space="preserve">sessions </w:t>
      </w:r>
      <w:r w:rsidR="00E30530">
        <w:t>and so a handler</w:t>
      </w:r>
      <w:r w:rsidR="007F7A93">
        <w:t xml:space="preserve"> cannot rely on all requests executing on the same HTTP session. It</w:t>
      </w:r>
      <w:r w:rsidR="00E30530">
        <w:t xml:space="preserve"> can rely on </w:t>
      </w:r>
      <w:r w:rsidR="001E3C82">
        <w:t xml:space="preserve">issued </w:t>
      </w:r>
      <w:r w:rsidR="00E30530">
        <w:t xml:space="preserve">cookies being presented </w:t>
      </w:r>
      <w:r w:rsidR="001E3C82">
        <w:t xml:space="preserve">on subsequent requests </w:t>
      </w:r>
      <w:r w:rsidR="00E30530">
        <w:t>only</w:t>
      </w:r>
      <w:r w:rsidR="001E3C82">
        <w:t xml:space="preserve"> within the duration of a single eventing handler invocation.</w:t>
      </w:r>
    </w:p>
    <w:p w14:paraId="1112F527" w14:textId="25C4247E" w:rsidR="004A5241" w:rsidRDefault="004A5241">
      <w:pPr>
        <w:rPr>
          <w:rFonts w:asciiTheme="majorHAnsi" w:eastAsiaTheme="majorEastAsia" w:hAnsiTheme="majorHAnsi" w:cstheme="majorBidi"/>
          <w:color w:val="2F5496" w:themeColor="accent1" w:themeShade="BF"/>
          <w:sz w:val="32"/>
          <w:szCs w:val="32"/>
        </w:rPr>
      </w:pPr>
    </w:p>
    <w:p w14:paraId="0E4B7AFE" w14:textId="21593F28" w:rsidR="00C5671C" w:rsidDel="003D4F03" w:rsidRDefault="00C5671C" w:rsidP="007725E8">
      <w:pPr>
        <w:pStyle w:val="Heading1"/>
        <w:jc w:val="both"/>
        <w:rPr>
          <w:del w:id="353" w:author="Sriram Melkote [2]" w:date="2020-09-18T11:42:00Z"/>
        </w:rPr>
      </w:pPr>
      <w:bookmarkStart w:id="354" w:name="_Toc42125206"/>
      <w:del w:id="355" w:author="Sriram Melkote [2]" w:date="2020-09-18T11:42:00Z">
        <w:r w:rsidDel="00A24F3B">
          <w:delText>Built-in Functions</w:delText>
        </w:r>
        <w:bookmarkEnd w:id="354"/>
      </w:del>
    </w:p>
    <w:p w14:paraId="77D89EF8" w14:textId="77777777" w:rsidR="003D4F03" w:rsidRPr="003D4F03" w:rsidRDefault="003D4F03" w:rsidP="003D4F03">
      <w:pPr>
        <w:rPr>
          <w:ins w:id="356" w:author="Sriram Melkote [2]" w:date="2020-09-18T12:22:00Z"/>
          <w:rPrChange w:id="357" w:author="Sriram Melkote [2]" w:date="2020-09-18T12:22:00Z">
            <w:rPr>
              <w:ins w:id="358" w:author="Sriram Melkote [2]" w:date="2020-09-18T12:22:00Z"/>
            </w:rPr>
          </w:rPrChange>
        </w:rPr>
        <w:pPrChange w:id="359" w:author="Sriram Melkote [2]" w:date="2020-09-18T12:22:00Z">
          <w:pPr>
            <w:pStyle w:val="Heading1"/>
            <w:jc w:val="both"/>
          </w:pPr>
        </w:pPrChange>
      </w:pPr>
    </w:p>
    <w:p w14:paraId="497F01ED" w14:textId="6971BF5F" w:rsidR="00C5671C" w:rsidDel="00A24F3B" w:rsidRDefault="00C5671C" w:rsidP="00C5671C">
      <w:pPr>
        <w:rPr>
          <w:del w:id="360" w:author="Sriram Melkote [2]" w:date="2020-09-18T11:42:00Z"/>
        </w:rPr>
      </w:pPr>
    </w:p>
    <w:p w14:paraId="3B8677D9" w14:textId="7B9238F8" w:rsidR="00C5671C" w:rsidDel="00A24F3B" w:rsidRDefault="00C5671C" w:rsidP="00C5671C">
      <w:pPr>
        <w:pStyle w:val="Heading2"/>
        <w:jc w:val="both"/>
        <w:rPr>
          <w:del w:id="361" w:author="Sriram Melkote [2]" w:date="2020-09-18T11:42:00Z"/>
        </w:rPr>
      </w:pPr>
      <w:bookmarkStart w:id="362" w:name="_Toc42125207"/>
      <w:del w:id="363" w:author="Sriram Melkote [2]" w:date="2020-09-18T11:42:00Z">
        <w:r w:rsidDel="00A24F3B">
          <w:delText>crc64</w:delText>
        </w:r>
        <w:bookmarkEnd w:id="362"/>
      </w:del>
    </w:p>
    <w:p w14:paraId="096E7E0F" w14:textId="49CA4806" w:rsidR="00760F86" w:rsidDel="00A24F3B" w:rsidRDefault="00760F86" w:rsidP="00C5671C">
      <w:pPr>
        <w:rPr>
          <w:del w:id="364" w:author="Sriram Melkote [2]" w:date="2020-09-18T11:42:00Z"/>
        </w:rPr>
      </w:pPr>
      <w:del w:id="365" w:author="Sriram Melkote [2]" w:date="2020-09-18T11:42:00Z">
        <w:r w:rsidDel="00A24F3B">
          <w:delText>This function</w:delText>
        </w:r>
        <w:r w:rsidR="004D1A3E" w:rsidDel="00A24F3B">
          <w:delText xml:space="preserve"> </w:delText>
        </w:r>
        <w:r w:rsidDel="00A24F3B">
          <w:delText xml:space="preserve">calculates the CRC64 hash of an object using the </w:delText>
        </w:r>
        <w:r w:rsidR="004D1A3E" w:rsidDel="00A24F3B">
          <w:delText xml:space="preserve">ISO polynomial. </w:delText>
        </w:r>
        <w:r w:rsidR="005D7B86" w:rsidDel="00A24F3B">
          <w:delText xml:space="preserve">The function takes one parameter, the object to checksum, and this can be any </w:delText>
        </w:r>
        <w:r w:rsidDel="00A24F3B">
          <w:delText xml:space="preserve">JavaScript object that can be encoded to JSON. The hash is returned as a string (because </w:delText>
        </w:r>
      </w:del>
      <w:ins w:id="366" w:author="Sriram Melkote" w:date="2020-06-25T17:32:00Z">
        <w:del w:id="367" w:author="Sriram Melkote [2]" w:date="2020-09-18T11:42:00Z">
          <w:r w:rsidR="005D4124" w:rsidDel="00A24F3B">
            <w:delText>v8 JavaScript</w:delText>
          </w:r>
        </w:del>
      </w:ins>
      <w:del w:id="368" w:author="Sriram Melkote [2]" w:date="2020-09-18T11:42:00Z">
        <w:r w:rsidDel="00A24F3B">
          <w:delText xml:space="preserve">JavaScript </w:delText>
        </w:r>
        <w:r w:rsidR="002B469B" w:rsidDel="00A24F3B">
          <w:delText xml:space="preserve">numeric </w:delText>
        </w:r>
      </w:del>
      <w:ins w:id="369" w:author="Sriram Melkote" w:date="2020-06-25T17:32:00Z">
        <w:del w:id="370" w:author="Sriram Melkote [2]" w:date="2020-09-18T11:42:00Z">
          <w:r w:rsidR="005D4124" w:rsidDel="00A24F3B">
            <w:delText xml:space="preserve"> n</w:delText>
          </w:r>
        </w:del>
      </w:ins>
      <w:ins w:id="371" w:author="Sriram Melkote" w:date="2020-06-25T17:31:00Z">
        <w:del w:id="372" w:author="Sriram Melkote [2]" w:date="2020-09-18T11:42:00Z">
          <w:r w:rsidR="00606F50" w:rsidDel="00A24F3B">
            <w:delText>u</w:delText>
          </w:r>
        </w:del>
      </w:ins>
      <w:ins w:id="373" w:author="Sriram Melkote" w:date="2020-06-25T17:32:00Z">
        <w:del w:id="374" w:author="Sriram Melkote [2]" w:date="2020-09-18T11:42:00Z">
          <w:r w:rsidR="00606F50" w:rsidDel="00A24F3B">
            <w:delText>mber</w:delText>
          </w:r>
        </w:del>
      </w:ins>
      <w:ins w:id="375" w:author="Sriram Melkote" w:date="2020-06-25T17:31:00Z">
        <w:del w:id="376" w:author="Sriram Melkote [2]" w:date="2020-09-18T11:42:00Z">
          <w:r w:rsidR="00606F50" w:rsidDel="00A24F3B">
            <w:delText xml:space="preserve"> </w:delText>
          </w:r>
        </w:del>
      </w:ins>
      <w:del w:id="377" w:author="Sriram Melkote [2]" w:date="2020-09-18T11:42:00Z">
        <w:r w:rsidR="002B469B" w:rsidDel="00A24F3B">
          <w:delText xml:space="preserve">types offers only 53-bit precision). </w:delText>
        </w:r>
        <w:r w:rsidDel="00A24F3B">
          <w:delText>Note that the hash is sensitive to ordering of parameters in case of map objects.</w:delText>
        </w:r>
      </w:del>
    </w:p>
    <w:p w14:paraId="3197C857" w14:textId="7039E0AC" w:rsidR="004D1A3E" w:rsidDel="00A24F3B" w:rsidRDefault="004D1A3E" w:rsidP="00C5671C">
      <w:pPr>
        <w:rPr>
          <w:del w:id="378" w:author="Sriram Melkote [2]" w:date="2020-09-18T11:42:00Z"/>
        </w:rPr>
      </w:pPr>
    </w:p>
    <w:p w14:paraId="4B4A33C9" w14:textId="78E23AD7" w:rsidR="004D1A3E" w:rsidRPr="004D1A3E" w:rsidDel="00A24F3B" w:rsidRDefault="004D1A3E" w:rsidP="004D1A3E">
      <w:pPr>
        <w:numPr>
          <w:ilvl w:val="0"/>
          <w:numId w:val="19"/>
        </w:numPr>
        <w:pBdr>
          <w:left w:val="single" w:sz="18" w:space="0" w:color="6CE26C"/>
        </w:pBdr>
        <w:shd w:val="clear" w:color="auto" w:fill="FFFFFF"/>
        <w:spacing w:line="210" w:lineRule="atLeast"/>
        <w:rPr>
          <w:del w:id="379" w:author="Sriram Melkote [2]" w:date="2020-09-18T11:42:00Z"/>
          <w:rFonts w:ascii="Consolas" w:eastAsia="Times New Roman" w:hAnsi="Consolas"/>
          <w:color w:val="5C5C5C"/>
          <w:sz w:val="18"/>
          <w:szCs w:val="18"/>
        </w:rPr>
      </w:pPr>
      <w:del w:id="380" w:author="Sriram Melkote [2]" w:date="2020-09-18T11:42:00Z">
        <w:r w:rsidDel="00A24F3B">
          <w:delText xml:space="preserve"> </w:delText>
        </w:r>
        <w:r w:rsidDel="00A24F3B">
          <w:rPr>
            <w:rStyle w:val="keyword2"/>
            <w:rFonts w:ascii="Consolas" w:eastAsia="Times New Roman" w:hAnsi="Consolas"/>
            <w:sz w:val="18"/>
            <w:szCs w:val="18"/>
          </w:rPr>
          <w:delText>function</w:delText>
        </w:r>
        <w:r w:rsidDel="00A24F3B">
          <w:rPr>
            <w:rFonts w:ascii="Consolas" w:eastAsia="Times New Roman" w:hAnsi="Consolas"/>
            <w:color w:val="000000"/>
            <w:sz w:val="18"/>
            <w:szCs w:val="18"/>
            <w:bdr w:val="none" w:sz="0" w:space="0" w:color="auto" w:frame="1"/>
          </w:rPr>
          <w:delText> OnUpdate(doc, meta) {</w:delText>
        </w:r>
      </w:del>
    </w:p>
    <w:p w14:paraId="21783097" w14:textId="34E37984" w:rsidR="004D1A3E" w:rsidDel="00A24F3B" w:rsidRDefault="004D1A3E" w:rsidP="004D1A3E">
      <w:pPr>
        <w:numPr>
          <w:ilvl w:val="0"/>
          <w:numId w:val="19"/>
        </w:numPr>
        <w:pBdr>
          <w:left w:val="single" w:sz="18" w:space="0" w:color="6CE26C"/>
        </w:pBdr>
        <w:shd w:val="clear" w:color="auto" w:fill="FFFFFF"/>
        <w:tabs>
          <w:tab w:val="num" w:pos="3240"/>
        </w:tabs>
        <w:spacing w:line="210" w:lineRule="atLeast"/>
        <w:rPr>
          <w:del w:id="381" w:author="Sriram Melkote [2]" w:date="2020-09-18T11:42:00Z"/>
          <w:rFonts w:ascii="Consolas" w:eastAsia="Times New Roman" w:hAnsi="Consolas"/>
          <w:color w:val="000000"/>
          <w:sz w:val="18"/>
          <w:szCs w:val="18"/>
          <w:bdr w:val="none" w:sz="0" w:space="0" w:color="auto" w:frame="1"/>
        </w:rPr>
      </w:pPr>
      <w:del w:id="382" w:author="Sriram Melkote [2]" w:date="2020-09-18T11:42:00Z">
        <w:r w:rsidDel="00A24F3B">
          <w:rPr>
            <w:rFonts w:ascii="Consolas" w:eastAsia="Times New Roman" w:hAnsi="Consolas"/>
            <w:color w:val="000000"/>
            <w:sz w:val="18"/>
            <w:szCs w:val="18"/>
            <w:bdr w:val="none" w:sz="0" w:space="0" w:color="auto" w:frame="1"/>
          </w:rPr>
          <w:delText xml:space="preserve">   var crc</w:delText>
        </w:r>
        <w:r w:rsidR="00760F86" w:rsidDel="00A24F3B">
          <w:rPr>
            <w:rFonts w:ascii="Consolas" w:eastAsia="Times New Roman" w:hAnsi="Consolas"/>
            <w:color w:val="000000"/>
            <w:sz w:val="18"/>
            <w:szCs w:val="18"/>
            <w:bdr w:val="none" w:sz="0" w:space="0" w:color="auto" w:frame="1"/>
          </w:rPr>
          <w:delText>_str</w:delText>
        </w:r>
        <w:r w:rsidDel="00A24F3B">
          <w:rPr>
            <w:rFonts w:ascii="Consolas" w:eastAsia="Times New Roman" w:hAnsi="Consolas"/>
            <w:color w:val="000000"/>
            <w:sz w:val="18"/>
            <w:szCs w:val="18"/>
            <w:bdr w:val="none" w:sz="0" w:space="0" w:color="auto" w:frame="1"/>
          </w:rPr>
          <w:delText xml:space="preserve"> = crc64(doc);</w:delText>
        </w:r>
      </w:del>
    </w:p>
    <w:p w14:paraId="55BE2D1F" w14:textId="07C74A5E" w:rsidR="004D1A3E" w:rsidRPr="00984FE3" w:rsidDel="00A24F3B" w:rsidRDefault="004D1A3E" w:rsidP="004D1A3E">
      <w:pPr>
        <w:numPr>
          <w:ilvl w:val="0"/>
          <w:numId w:val="19"/>
        </w:numPr>
        <w:pBdr>
          <w:left w:val="single" w:sz="18" w:space="0" w:color="6CE26C"/>
        </w:pBdr>
        <w:shd w:val="clear" w:color="auto" w:fill="FFFFFF"/>
        <w:tabs>
          <w:tab w:val="num" w:pos="3240"/>
        </w:tabs>
        <w:spacing w:line="210" w:lineRule="atLeast"/>
        <w:rPr>
          <w:del w:id="383" w:author="Sriram Melkote [2]" w:date="2020-09-18T11:42:00Z"/>
          <w:rFonts w:ascii="Consolas" w:eastAsia="Times New Roman" w:hAnsi="Consolas"/>
          <w:color w:val="000000"/>
          <w:sz w:val="18"/>
          <w:szCs w:val="18"/>
          <w:bdr w:val="none" w:sz="0" w:space="0" w:color="auto" w:frame="1"/>
        </w:rPr>
      </w:pPr>
      <w:del w:id="384" w:author="Sriram Melkote [2]" w:date="2020-09-18T11:42:00Z">
        <w:r w:rsidDel="00A24F3B">
          <w:rPr>
            <w:rFonts w:ascii="Consolas" w:eastAsia="Times New Roman" w:hAnsi="Consolas"/>
            <w:color w:val="000000"/>
            <w:sz w:val="18"/>
            <w:szCs w:val="18"/>
            <w:bdr w:val="none" w:sz="0" w:space="0" w:color="auto" w:frame="1"/>
          </w:rPr>
          <w:delText xml:space="preserve">   ...</w:delText>
        </w:r>
      </w:del>
    </w:p>
    <w:p w14:paraId="1AECDD5C" w14:textId="60B70BF6" w:rsidR="004D1A3E" w:rsidRPr="00622FA3" w:rsidDel="00A24F3B" w:rsidRDefault="004D1A3E" w:rsidP="004D1A3E">
      <w:pPr>
        <w:numPr>
          <w:ilvl w:val="0"/>
          <w:numId w:val="19"/>
        </w:numPr>
        <w:pBdr>
          <w:left w:val="single" w:sz="18" w:space="0" w:color="6CE26C"/>
        </w:pBdr>
        <w:shd w:val="clear" w:color="auto" w:fill="FFFFFF"/>
        <w:tabs>
          <w:tab w:val="num" w:pos="3240"/>
        </w:tabs>
        <w:spacing w:line="210" w:lineRule="atLeast"/>
        <w:rPr>
          <w:del w:id="385" w:author="Sriram Melkote [2]" w:date="2020-09-18T11:42:00Z"/>
          <w:rFonts w:ascii="Consolas" w:eastAsia="Times New Roman" w:hAnsi="Consolas"/>
          <w:color w:val="5C5C5C"/>
          <w:sz w:val="18"/>
          <w:szCs w:val="18"/>
        </w:rPr>
      </w:pPr>
      <w:del w:id="386" w:author="Sriram Melkote [2]" w:date="2020-09-18T11:42:00Z">
        <w:r w:rsidDel="00A24F3B">
          <w:rPr>
            <w:rFonts w:ascii="Consolas" w:eastAsia="Times New Roman" w:hAnsi="Consolas"/>
            <w:color w:val="000000"/>
            <w:sz w:val="18"/>
            <w:szCs w:val="18"/>
            <w:bdr w:val="none" w:sz="0" w:space="0" w:color="auto" w:frame="1"/>
          </w:rPr>
          <w:delText>}</w:delText>
        </w:r>
      </w:del>
    </w:p>
    <w:p w14:paraId="14F82260" w14:textId="6952B47B" w:rsidR="00C5671C" w:rsidDel="00A24F3B" w:rsidRDefault="00C5671C" w:rsidP="003F473B">
      <w:pPr>
        <w:rPr>
          <w:del w:id="387" w:author="Sriram Melkote [2]" w:date="2020-09-18T11:42:00Z"/>
        </w:rPr>
      </w:pPr>
    </w:p>
    <w:p w14:paraId="70C9BD07" w14:textId="4F3FDF6B" w:rsidR="00A24F3B" w:rsidDel="00283DC1" w:rsidRDefault="00A24F3B">
      <w:pPr>
        <w:rPr>
          <w:del w:id="388" w:author="Sriram Melkote [2]" w:date="2020-09-18T11:43:00Z"/>
          <w:rFonts w:asciiTheme="majorHAnsi" w:eastAsiaTheme="majorEastAsia" w:hAnsiTheme="majorHAnsi" w:cstheme="majorBidi"/>
          <w:color w:val="2F5496" w:themeColor="accent1" w:themeShade="BF"/>
          <w:sz w:val="32"/>
          <w:szCs w:val="32"/>
        </w:rPr>
      </w:pPr>
    </w:p>
    <w:p w14:paraId="7CEEA9D6" w14:textId="77777777" w:rsidR="004A4940" w:rsidRDefault="007F77B6" w:rsidP="007725E8">
      <w:pPr>
        <w:pStyle w:val="Heading1"/>
        <w:jc w:val="both"/>
      </w:pPr>
      <w:bookmarkStart w:id="389" w:name="_Toc42125208"/>
      <w:r>
        <w:t>Terminology</w:t>
      </w:r>
      <w:bookmarkEnd w:id="389"/>
    </w:p>
    <w:p w14:paraId="1522E660" w14:textId="77777777" w:rsidR="00DE1C1B" w:rsidRDefault="00DE1C1B" w:rsidP="007725E8">
      <w:pPr>
        <w:jc w:val="both"/>
      </w:pPr>
    </w:p>
    <w:p w14:paraId="64D6B492" w14:textId="7DD35F23" w:rsidR="004A4940" w:rsidRDefault="004A4940" w:rsidP="007725E8">
      <w:pPr>
        <w:pStyle w:val="Heading4"/>
        <w:jc w:val="both"/>
      </w:pPr>
      <w:r>
        <w:t>Handler</w:t>
      </w:r>
    </w:p>
    <w:p w14:paraId="1BDA3882" w14:textId="4060CDFA" w:rsidR="004A4940" w:rsidRDefault="004A4940" w:rsidP="007725E8">
      <w:pPr>
        <w:jc w:val="both"/>
      </w:pPr>
      <w:r>
        <w:t xml:space="preserve">A handler is a </w:t>
      </w:r>
      <w:r w:rsidR="00B2582E">
        <w:t xml:space="preserve">collection of JavaScript functions that together react to a class of events. </w:t>
      </w:r>
      <w:r>
        <w:t xml:space="preserve">A handler is stateless short running piece of code </w:t>
      </w:r>
      <w:r w:rsidR="004E05AB">
        <w:t>that</w:t>
      </w:r>
      <w:r>
        <w:t xml:space="preserve"> must execute from start to end</w:t>
      </w:r>
      <w:r w:rsidR="004E05AB">
        <w:t xml:space="preserve"> prior to a specified timeout duration</w:t>
      </w:r>
      <w:r>
        <w:t>.</w:t>
      </w:r>
    </w:p>
    <w:p w14:paraId="5D5B5E20" w14:textId="77777777" w:rsidR="005A0DF8" w:rsidRDefault="005A0DF8" w:rsidP="007725E8">
      <w:pPr>
        <w:jc w:val="both"/>
      </w:pPr>
    </w:p>
    <w:p w14:paraId="60C6DC63" w14:textId="0FF6FB5B" w:rsidR="004A4940" w:rsidRDefault="004A4940" w:rsidP="007725E8">
      <w:pPr>
        <w:pStyle w:val="Heading4"/>
        <w:jc w:val="both"/>
      </w:pPr>
      <w:r>
        <w:t>Statelessness</w:t>
      </w:r>
    </w:p>
    <w:p w14:paraId="5803AB7A" w14:textId="70932E44" w:rsidR="00A337AB" w:rsidRDefault="00C82C2F" w:rsidP="007725E8">
      <w:pPr>
        <w:jc w:val="both"/>
      </w:pPr>
      <w:r>
        <w:t>T</w:t>
      </w:r>
      <w:r w:rsidR="004A4940">
        <w:t xml:space="preserve">he characteristic that any persistent state of a </w:t>
      </w:r>
      <w:r w:rsidR="00BF50D7">
        <w:t>handler</w:t>
      </w:r>
      <w:r w:rsidR="004A4940">
        <w:t xml:space="preserve"> is captured </w:t>
      </w:r>
      <w:r w:rsidR="006A4A56">
        <w:t>in</w:t>
      </w:r>
      <w:r w:rsidR="00A337AB">
        <w:t xml:space="preserve"> the below</w:t>
      </w:r>
      <w:r w:rsidR="006A4A56">
        <w:t xml:space="preserve"> external elements</w:t>
      </w:r>
      <w:r w:rsidR="00A337AB">
        <w:t>, and a</w:t>
      </w:r>
      <w:r>
        <w:t>ll</w:t>
      </w:r>
      <w:r w:rsidR="00A337AB">
        <w:t xml:space="preserve"> state</w:t>
      </w:r>
      <w:r>
        <w:t>s</w:t>
      </w:r>
      <w:r w:rsidR="00A337AB">
        <w:t xml:space="preserve"> that appears on the execution stack </w:t>
      </w:r>
      <w:r>
        <w:t>are</w:t>
      </w:r>
      <w:r w:rsidR="00A337AB">
        <w:t xml:space="preserve"> ephemeral.</w:t>
      </w:r>
    </w:p>
    <w:p w14:paraId="4744CBF5" w14:textId="77777777" w:rsidR="00A12F2B" w:rsidRDefault="00A12F2B" w:rsidP="007725E8">
      <w:pPr>
        <w:jc w:val="both"/>
      </w:pPr>
    </w:p>
    <w:p w14:paraId="14E00108" w14:textId="794996AB" w:rsidR="004A4940" w:rsidRDefault="004A4940" w:rsidP="007725E8">
      <w:pPr>
        <w:pStyle w:val="ListParagraph"/>
        <w:numPr>
          <w:ilvl w:val="0"/>
          <w:numId w:val="1"/>
        </w:numPr>
        <w:jc w:val="both"/>
      </w:pPr>
      <w:r>
        <w:t>The metadata bucket</w:t>
      </w:r>
      <w:r w:rsidR="00A337AB">
        <w:t xml:space="preserve"> (which will eventually be a system collection)</w:t>
      </w:r>
    </w:p>
    <w:p w14:paraId="12085A4A" w14:textId="18AACA31" w:rsidR="004A4940" w:rsidRDefault="004A4940" w:rsidP="007725E8">
      <w:pPr>
        <w:pStyle w:val="ListParagraph"/>
        <w:numPr>
          <w:ilvl w:val="0"/>
          <w:numId w:val="1"/>
        </w:numPr>
        <w:jc w:val="both"/>
      </w:pPr>
      <w:r>
        <w:t>The documents being observed</w:t>
      </w:r>
    </w:p>
    <w:p w14:paraId="402C5711" w14:textId="64A9E442" w:rsidR="00344CB3" w:rsidRDefault="004A4940" w:rsidP="00344CB3">
      <w:pPr>
        <w:pStyle w:val="ListParagraph"/>
        <w:numPr>
          <w:ilvl w:val="0"/>
          <w:numId w:val="1"/>
        </w:numPr>
        <w:jc w:val="both"/>
      </w:pPr>
      <w:r>
        <w:t>The storage providers b</w:t>
      </w:r>
      <w:r w:rsidR="0005061E">
        <w:t xml:space="preserve">ound to the </w:t>
      </w:r>
      <w:r w:rsidR="00E03290">
        <w:t>handler</w:t>
      </w:r>
    </w:p>
    <w:p w14:paraId="2CC6F9DA" w14:textId="77777777" w:rsidR="006A53DF" w:rsidRPr="006A53DF" w:rsidRDefault="006A53DF" w:rsidP="006A53DF"/>
    <w:p w14:paraId="7BF92305" w14:textId="33DB7F5B" w:rsidR="006A53DF" w:rsidRDefault="006A53DF" w:rsidP="006A53DF">
      <w:pPr>
        <w:pStyle w:val="Heading4"/>
      </w:pPr>
      <w:r>
        <w:t>De</w:t>
      </w:r>
      <w:r w:rsidR="00C05E08">
        <w:t>duplication</w:t>
      </w:r>
    </w:p>
    <w:p w14:paraId="42EE7CAD" w14:textId="6579CD7E" w:rsidR="00C66077" w:rsidRDefault="00F74794" w:rsidP="00F74794">
      <w:r>
        <w:t>Couchbase does not store every version of a document permanently</w:t>
      </w:r>
      <w:r w:rsidR="00C66077">
        <w:t>. Hence,</w:t>
      </w:r>
      <w:r>
        <w:t xml:space="preserve"> when a </w:t>
      </w:r>
      <w:r w:rsidR="00E03290">
        <w:t>Handler</w:t>
      </w:r>
      <w:r>
        <w:t xml:space="preserve"> asks for mutation history of a document, it sees a truncated history of the document</w:t>
      </w:r>
      <w:r w:rsidR="00C66077">
        <w:t xml:space="preserve">. However, the final state of a document is always present in all such histories </w:t>
      </w:r>
      <w:r w:rsidR="00EE7329">
        <w:t>(</w:t>
      </w:r>
      <w:r w:rsidR="00C66077">
        <w:t>as the current state is always available in the database</w:t>
      </w:r>
      <w:r w:rsidR="00EE7329">
        <w:t>)</w:t>
      </w:r>
      <w:r w:rsidR="00C66077">
        <w:t>.</w:t>
      </w:r>
    </w:p>
    <w:p w14:paraId="44287FED" w14:textId="60C08C49" w:rsidR="00C66077" w:rsidRDefault="00C66077" w:rsidP="00F74794"/>
    <w:p w14:paraId="5B474F51" w14:textId="39C3E18D" w:rsidR="00C66077" w:rsidRDefault="00C66077" w:rsidP="00C66077">
      <w:r>
        <w:t xml:space="preserve">Similarly, the KV data engine deduplicates multiple mutations made to </w:t>
      </w:r>
      <w:r w:rsidR="00EE7329">
        <w:t xml:space="preserve">any individual document rapidly </w:t>
      </w:r>
      <w:r>
        <w:t>in succession, to ensure highest possible performance. So</w:t>
      </w:r>
      <w:r w:rsidR="00D25520">
        <w:t>,</w:t>
      </w:r>
      <w:r>
        <w:t xml:space="preserve"> when a document mutates rapidly, </w:t>
      </w:r>
      <w:r w:rsidR="00E03290">
        <w:t>Handler</w:t>
      </w:r>
      <w:r>
        <w:t xml:space="preserve">s may not see all intermediate states, but </w:t>
      </w:r>
      <w:r w:rsidR="007F707E">
        <w:t>in all cases, will</w:t>
      </w:r>
      <w:r w:rsidR="00760A1C">
        <w:t xml:space="preserve"> see </w:t>
      </w:r>
      <w:r>
        <w:t>the final state of the document.</w:t>
      </w:r>
    </w:p>
    <w:p w14:paraId="55D2C54E" w14:textId="2CAA4252" w:rsidR="00C66077" w:rsidRDefault="00C66077" w:rsidP="00F74794"/>
    <w:p w14:paraId="2FCC8794" w14:textId="793BBF82" w:rsidR="0048532D" w:rsidRPr="0048532D" w:rsidRDefault="0048532D" w:rsidP="0048532D">
      <w:pPr>
        <w:pStyle w:val="Heading4"/>
        <w:jc w:val="both"/>
        <w:rPr>
          <w:i w:val="0"/>
        </w:rPr>
      </w:pPr>
      <w:r>
        <w:t>Recursive Mutation</w:t>
      </w:r>
    </w:p>
    <w:p w14:paraId="1ABF1670" w14:textId="606AEB07" w:rsidR="0048532D" w:rsidRDefault="0048532D" w:rsidP="00F74794">
      <w:pPr>
        <w:rPr>
          <w:ins w:id="390" w:author="Sriram Melkote [2]" w:date="2020-09-18T11:43:00Z"/>
        </w:rPr>
      </w:pPr>
      <w:r>
        <w:t xml:space="preserve">An abbreviation of convenience of the term </w:t>
      </w:r>
      <w:r w:rsidRPr="0048532D">
        <w:rPr>
          <w:i/>
        </w:rPr>
        <w:t xml:space="preserve">Potentially Recursive </w:t>
      </w:r>
      <w:r>
        <w:rPr>
          <w:i/>
        </w:rPr>
        <w:t>M</w:t>
      </w:r>
      <w:r w:rsidRPr="0048532D">
        <w:rPr>
          <w:i/>
        </w:rPr>
        <w:t>utation</w:t>
      </w:r>
      <w:r>
        <w:t xml:space="preserve">. When a </w:t>
      </w:r>
      <w:r w:rsidR="00E03290">
        <w:t>Handler</w:t>
      </w:r>
      <w:r>
        <w:t xml:space="preserve"> manipulates documents in a bucket that serves as the source of mutations to this or any other </w:t>
      </w:r>
      <w:r w:rsidR="00E03290">
        <w:t>Handler</w:t>
      </w:r>
      <w:r>
        <w:t xml:space="preserve">, a write originated by a </w:t>
      </w:r>
      <w:r w:rsidR="00E03290">
        <w:t>Handler</w:t>
      </w:r>
      <w:r>
        <w:t xml:space="preserve"> will cause a mutation to be seen by itself or another </w:t>
      </w:r>
      <w:r w:rsidR="00E03290">
        <w:t>handler</w:t>
      </w:r>
      <w:r>
        <w:t>. These are called potentially recursive mutations</w:t>
      </w:r>
      <w:r w:rsidR="004A02BB">
        <w:t>.</w:t>
      </w:r>
      <w:r>
        <w:t xml:space="preserve"> </w:t>
      </w:r>
    </w:p>
    <w:p w14:paraId="00C75F9C" w14:textId="7BABA502" w:rsidR="00283DC1" w:rsidRDefault="00283DC1" w:rsidP="00F74794">
      <w:pPr>
        <w:rPr>
          <w:ins w:id="391" w:author="Sriram Melkote [2]" w:date="2020-09-18T11:43:00Z"/>
        </w:rPr>
      </w:pPr>
    </w:p>
    <w:p w14:paraId="5584A730" w14:textId="6E547B8B" w:rsidR="00283DC1" w:rsidRPr="0048532D" w:rsidRDefault="00283DC1" w:rsidP="00283DC1">
      <w:pPr>
        <w:pStyle w:val="Heading4"/>
        <w:jc w:val="both"/>
        <w:rPr>
          <w:ins w:id="392" w:author="Sriram Melkote [2]" w:date="2020-09-18T11:44:00Z"/>
          <w:i w:val="0"/>
        </w:rPr>
      </w:pPr>
      <w:bookmarkStart w:id="393" w:name="_JSON_Number_Precision"/>
      <w:bookmarkEnd w:id="393"/>
      <w:ins w:id="394" w:author="Sriram Melkote [2]" w:date="2020-09-18T11:44:00Z">
        <w:r>
          <w:t>JSON Number Precision</w:t>
        </w:r>
      </w:ins>
    </w:p>
    <w:p w14:paraId="5C6C35B2" w14:textId="70C72C73" w:rsidR="00521264" w:rsidRDefault="00283DC1" w:rsidP="00F74794">
      <w:pPr>
        <w:rPr>
          <w:ins w:id="395" w:author="Sriram Melkote [2]" w:date="2020-09-18T12:05:00Z"/>
        </w:rPr>
      </w:pPr>
      <w:ins w:id="396" w:author="Sriram Melkote [2]" w:date="2020-09-18T11:44:00Z">
        <w:r>
          <w:t>JSON does not have specialized type</w:t>
        </w:r>
      </w:ins>
      <w:ins w:id="397" w:author="Sriram Melkote [2]" w:date="2020-09-18T11:59:00Z">
        <w:r w:rsidR="00114EF0">
          <w:t>s</w:t>
        </w:r>
      </w:ins>
      <w:ins w:id="398" w:author="Sriram Melkote [2]" w:date="2020-09-18T11:44:00Z">
        <w:r>
          <w:t xml:space="preserve"> for integral and floating-point </w:t>
        </w:r>
      </w:ins>
      <w:ins w:id="399" w:author="Sriram Melkote [2]" w:date="2020-09-18T11:59:00Z">
        <w:r>
          <w:t>numbers</w:t>
        </w:r>
      </w:ins>
      <w:ins w:id="400" w:author="Sriram Melkote [2]" w:date="2020-09-18T11:44:00Z">
        <w:r>
          <w:t xml:space="preserve">. </w:t>
        </w:r>
      </w:ins>
      <w:ins w:id="401" w:author="Sriram Melkote [2]" w:date="2020-09-18T11:45:00Z">
        <w:r>
          <w:t xml:space="preserve">So many </w:t>
        </w:r>
      </w:ins>
      <w:ins w:id="402" w:author="Sriram Melkote [2]" w:date="2020-09-18T13:51:00Z">
        <w:r w:rsidR="00227F96">
          <w:t xml:space="preserve">JavaScript </w:t>
        </w:r>
      </w:ins>
      <w:ins w:id="403" w:author="Sriram Melkote [2]" w:date="2020-09-18T11:45:00Z">
        <w:r>
          <w:t>runtimes</w:t>
        </w:r>
      </w:ins>
      <w:ins w:id="404" w:author="Sriram Melkote [2]" w:date="2020-09-18T12:00:00Z">
        <w:r w:rsidR="00521264">
          <w:t xml:space="preserve"> </w:t>
        </w:r>
      </w:ins>
      <w:ins w:id="405" w:author="Sriram Melkote [2]" w:date="2020-09-18T11:45:00Z">
        <w:r>
          <w:t>u</w:t>
        </w:r>
      </w:ins>
      <w:ins w:id="406" w:author="Sriram Melkote [2]" w:date="2020-09-18T11:44:00Z">
        <w:r>
          <w:t xml:space="preserve">tilize floating point </w:t>
        </w:r>
      </w:ins>
      <w:ins w:id="407" w:author="Sriram Melkote [2]" w:date="2020-09-18T11:45:00Z">
        <w:r>
          <w:t xml:space="preserve">numbers </w:t>
        </w:r>
      </w:ins>
      <w:ins w:id="408" w:author="Sriram Melkote [2]" w:date="2020-09-18T11:44:00Z">
        <w:r>
          <w:t>to ho</w:t>
        </w:r>
      </w:ins>
      <w:ins w:id="409" w:author="Sriram Melkote [2]" w:date="2020-09-18T11:45:00Z">
        <w:r>
          <w:t xml:space="preserve">ld JSON numbers. </w:t>
        </w:r>
      </w:ins>
      <w:ins w:id="410" w:author="Sriram Melkote [2]" w:date="2020-09-18T12:04:00Z">
        <w:r w:rsidR="00521264">
          <w:t>This means that JavaScript numbers have very</w:t>
        </w:r>
      </w:ins>
      <w:ins w:id="411" w:author="Sriram Melkote [2]" w:date="2020-09-18T12:05:00Z">
        <w:r w:rsidR="00521264">
          <w:t xml:space="preserve"> large </w:t>
        </w:r>
      </w:ins>
      <w:ins w:id="412" w:author="Sriram Melkote [2]" w:date="2020-09-18T13:51:00Z">
        <w:r w:rsidR="00227F96">
          <w:t>range but</w:t>
        </w:r>
      </w:ins>
      <w:ins w:id="413" w:author="Sriram Melkote [2]" w:date="2020-09-18T12:05:00Z">
        <w:r w:rsidR="00521264">
          <w:t xml:space="preserve"> lesser precision as compared to traditional integers </w:t>
        </w:r>
      </w:ins>
      <w:ins w:id="414" w:author="Sriram Melkote [2]" w:date="2020-09-18T17:29:00Z">
        <w:r w:rsidR="00E1246C">
          <w:t>of the same size.</w:t>
        </w:r>
      </w:ins>
    </w:p>
    <w:p w14:paraId="55B5AEB0" w14:textId="77777777" w:rsidR="00521264" w:rsidRDefault="00521264" w:rsidP="00F74794">
      <w:pPr>
        <w:rPr>
          <w:ins w:id="415" w:author="Sriram Melkote [2]" w:date="2020-09-18T12:04:00Z"/>
        </w:rPr>
      </w:pPr>
    </w:p>
    <w:p w14:paraId="643223D2" w14:textId="50EBB5B8" w:rsidR="00521264" w:rsidRDefault="00283DC1" w:rsidP="00F74794">
      <w:pPr>
        <w:rPr>
          <w:ins w:id="416" w:author="Sriram Melkote [2]" w:date="2020-09-18T12:06:00Z"/>
        </w:rPr>
      </w:pPr>
      <w:ins w:id="417" w:author="Sriram Melkote [2]" w:date="2020-09-18T11:46:00Z">
        <w:r>
          <w:t xml:space="preserve">v8 utilizes 64-bit floating point </w:t>
        </w:r>
      </w:ins>
      <w:ins w:id="418" w:author="Sriram Melkote [2]" w:date="2020-09-18T13:52:00Z">
        <w:r w:rsidR="000A2994">
          <w:t>numbers</w:t>
        </w:r>
      </w:ins>
      <w:ins w:id="419" w:author="Sriram Melkote [2]" w:date="2020-09-18T11:46:00Z">
        <w:r>
          <w:t xml:space="preserve"> w</w:t>
        </w:r>
      </w:ins>
      <w:ins w:id="420" w:author="Sriram Melkote [2]" w:date="2020-09-18T13:52:00Z">
        <w:r w:rsidR="000A2994">
          <w:t>hich yi</w:t>
        </w:r>
      </w:ins>
      <w:ins w:id="421" w:author="Sriram Melkote [2]" w:date="2020-09-18T13:53:00Z">
        <w:r w:rsidR="000A2994">
          <w:t>e</w:t>
        </w:r>
      </w:ins>
      <w:ins w:id="422" w:author="Sriram Melkote [2]" w:date="2020-09-18T13:52:00Z">
        <w:r w:rsidR="000A2994">
          <w:t>lds</w:t>
        </w:r>
      </w:ins>
      <w:ins w:id="423" w:author="Sriram Melkote [2]" w:date="2020-09-18T11:46:00Z">
        <w:r>
          <w:t xml:space="preserve"> 53-bit precision. So, only integers up to </w:t>
        </w:r>
      </w:ins>
      <w:ins w:id="424" w:author="Sriram Melkote [2]" w:date="2020-09-18T12:03:00Z">
        <w:r w:rsidR="00521264">
          <w:sym w:font="Symbol" w:char="F0B1"/>
        </w:r>
      </w:ins>
      <w:ins w:id="425" w:author="Sriram Melkote [2]" w:date="2020-09-18T11:46:00Z">
        <w:r>
          <w:t>2</w:t>
        </w:r>
      </w:ins>
      <w:ins w:id="426" w:author="Sriram Melkote [2]" w:date="2020-09-18T12:01:00Z">
        <w:r w:rsidR="00521264">
          <w:rPr>
            <w:vertAlign w:val="superscript"/>
          </w:rPr>
          <w:t>5</w:t>
        </w:r>
        <w:r w:rsidR="00521264" w:rsidRPr="00521264">
          <w:rPr>
            <w:vertAlign w:val="superscript"/>
            <w:rPrChange w:id="427" w:author="Sriram Melkote [2]" w:date="2020-09-18T12:01:00Z">
              <w:rPr/>
            </w:rPrChange>
          </w:rPr>
          <w:t>3</w:t>
        </w:r>
      </w:ins>
      <w:ins w:id="428" w:author="Sriram Melkote [2]" w:date="2020-09-18T12:00:00Z">
        <w:r w:rsidR="00521264">
          <w:t xml:space="preserve"> can safely be handled in Eventing JavaScript. </w:t>
        </w:r>
      </w:ins>
      <w:ins w:id="429" w:author="Sriram Melkote [2]" w:date="2020-09-18T12:02:00Z">
        <w:r w:rsidR="00521264">
          <w:t>When handling very large integers</w:t>
        </w:r>
      </w:ins>
      <w:ins w:id="430" w:author="Sriram Melkote [2]" w:date="2020-09-18T12:19:00Z">
        <w:r w:rsidR="00EB4224">
          <w:t xml:space="preserve">, </w:t>
        </w:r>
      </w:ins>
      <w:ins w:id="431" w:author="Sriram Melkote [2]" w:date="2020-09-18T12:03:00Z">
        <w:r w:rsidR="00521264">
          <w:t>that is</w:t>
        </w:r>
      </w:ins>
      <w:ins w:id="432" w:author="Sriram Melkote [2]" w:date="2020-09-18T12:05:00Z">
        <w:r w:rsidR="00521264">
          <w:t>, numbers having 15 or more digits</w:t>
        </w:r>
      </w:ins>
      <w:ins w:id="433" w:author="Sriram Melkote [2]" w:date="2020-09-18T17:29:00Z">
        <w:r w:rsidR="006C2A35">
          <w:t xml:space="preserve">, </w:t>
        </w:r>
      </w:ins>
      <w:ins w:id="434" w:author="Sriram Melkote [2]" w:date="2020-09-18T12:03:00Z">
        <w:r w:rsidR="00521264">
          <w:t xml:space="preserve">one </w:t>
        </w:r>
      </w:ins>
      <w:ins w:id="435" w:author="Sriram Melkote [2]" w:date="2020-09-18T13:53:00Z">
        <w:r w:rsidR="000A2994">
          <w:t>should</w:t>
        </w:r>
      </w:ins>
      <w:ins w:id="436" w:author="Sriram Melkote [2]" w:date="2020-09-18T12:03:00Z">
        <w:r w:rsidR="00521264">
          <w:t xml:space="preserve"> utilize JavaScript </w:t>
        </w:r>
        <w:proofErr w:type="spellStart"/>
        <w:r w:rsidR="00521264">
          <w:t>BigInt</w:t>
        </w:r>
        <w:proofErr w:type="spellEnd"/>
        <w:r w:rsidR="00521264">
          <w:t xml:space="preserve"> types</w:t>
        </w:r>
      </w:ins>
      <w:ins w:id="437" w:author="Sriram Melkote [2]" w:date="2020-09-18T12:04:00Z">
        <w:r w:rsidR="00521264">
          <w:t xml:space="preserve"> to safely handle them.</w:t>
        </w:r>
      </w:ins>
      <w:ins w:id="438" w:author="Sriram Melkote [2]" w:date="2020-09-18T12:20:00Z">
        <w:r w:rsidR="00B37067">
          <w:t xml:space="preserve"> </w:t>
        </w:r>
      </w:ins>
      <w:ins w:id="439" w:author="Sriram Melkote [2]" w:date="2020-09-18T17:29:00Z">
        <w:r w:rsidR="006C2A35">
          <w:t>The exact number where integral precision is lost is d</w:t>
        </w:r>
      </w:ins>
      <w:ins w:id="440" w:author="Sriram Melkote [2]" w:date="2020-09-18T17:30:00Z">
        <w:r w:rsidR="006C2A35">
          <w:t xml:space="preserve">efined by JavaScript in the constant </w:t>
        </w:r>
        <w:proofErr w:type="spellStart"/>
        <w:r w:rsidR="006C2A35" w:rsidRPr="00365D84">
          <w:rPr>
            <w:i/>
            <w:iCs/>
          </w:rPr>
          <w:t>Number.MAX_SAFE_INTEGER</w:t>
        </w:r>
        <w:proofErr w:type="spellEnd"/>
        <w:r w:rsidR="006C2A35">
          <w:rPr>
            <w:i/>
            <w:iCs/>
          </w:rPr>
          <w:t>.</w:t>
        </w:r>
      </w:ins>
    </w:p>
    <w:p w14:paraId="5B3E40A4" w14:textId="77777777" w:rsidR="00521264" w:rsidRDefault="00521264" w:rsidP="00F74794">
      <w:pPr>
        <w:rPr>
          <w:ins w:id="441" w:author="Sriram Melkote [2]" w:date="2020-09-18T12:06:00Z"/>
        </w:rPr>
      </w:pPr>
    </w:p>
    <w:p w14:paraId="14982C9B" w14:textId="0A7F7793" w:rsidR="00283DC1" w:rsidRDefault="00521264" w:rsidP="00F74794">
      <w:pPr>
        <w:rPr>
          <w:ins w:id="442" w:author="Sriram Melkote [2]" w:date="2020-09-18T11:43:00Z"/>
        </w:rPr>
      </w:pPr>
      <w:ins w:id="443" w:author="Sriram Melkote [2]" w:date="2020-09-18T12:04:00Z">
        <w:r>
          <w:t xml:space="preserve">Often, such large </w:t>
        </w:r>
      </w:ins>
      <w:ins w:id="444" w:author="Sriram Melkote [2]" w:date="2020-09-18T12:06:00Z">
        <w:r>
          <w:t xml:space="preserve">integers are </w:t>
        </w:r>
      </w:ins>
      <w:ins w:id="445" w:author="Sriram Melkote [2]" w:date="2020-09-18T17:30:00Z">
        <w:r w:rsidR="00383A26">
          <w:t xml:space="preserve">really only </w:t>
        </w:r>
      </w:ins>
      <w:ins w:id="446" w:author="Sriram Melkote [2]" w:date="2020-09-18T12:04:00Z">
        <w:r>
          <w:t>tokens</w:t>
        </w:r>
      </w:ins>
      <w:ins w:id="447" w:author="Sriram Melkote [2]" w:date="2020-09-18T17:30:00Z">
        <w:r w:rsidR="00383A26">
          <w:t>,</w:t>
        </w:r>
      </w:ins>
      <w:ins w:id="448" w:author="Sriram Melkote [2]" w:date="2020-09-18T12:04:00Z">
        <w:r>
          <w:t xml:space="preserve"> and </w:t>
        </w:r>
      </w:ins>
      <w:ins w:id="449" w:author="Sriram Melkote [2]" w:date="2020-09-18T12:06:00Z">
        <w:r>
          <w:t xml:space="preserve">it is not necessary to perform </w:t>
        </w:r>
      </w:ins>
      <w:ins w:id="450" w:author="Sriram Melkote [2]" w:date="2020-09-18T12:07:00Z">
        <w:r>
          <w:t>arithmetic</w:t>
        </w:r>
      </w:ins>
      <w:ins w:id="451" w:author="Sriram Melkote [2]" w:date="2020-09-18T12:06:00Z">
        <w:r>
          <w:t xml:space="preserve"> on them</w:t>
        </w:r>
      </w:ins>
      <w:ins w:id="452" w:author="Sriram Melkote [2]" w:date="2020-09-18T17:32:00Z">
        <w:r w:rsidR="0021304F">
          <w:t>, and only comparison for</w:t>
        </w:r>
      </w:ins>
      <w:ins w:id="453" w:author="Sriram Melkote [2]" w:date="2020-09-18T17:33:00Z">
        <w:r w:rsidR="0021304F">
          <w:t xml:space="preserve"> equality is necessary</w:t>
        </w:r>
      </w:ins>
      <w:ins w:id="454" w:author="Sriram Melkote [2]" w:date="2020-09-18T12:06:00Z">
        <w:r>
          <w:t xml:space="preserve">. </w:t>
        </w:r>
      </w:ins>
      <w:ins w:id="455" w:author="Sriram Melkote [2]" w:date="2020-09-18T17:33:00Z">
        <w:r w:rsidR="004241D3">
          <w:t>E</w:t>
        </w:r>
      </w:ins>
      <w:ins w:id="456" w:author="Sriram Melkote [2]" w:date="2020-09-18T12:07:00Z">
        <w:r>
          <w:t>xample</w:t>
        </w:r>
      </w:ins>
      <w:ins w:id="457" w:author="Sriram Melkote [2]" w:date="2020-09-18T17:33:00Z">
        <w:r w:rsidR="004241D3">
          <w:t>s</w:t>
        </w:r>
      </w:ins>
      <w:ins w:id="458" w:author="Sriram Melkote [2]" w:date="2020-09-18T12:07:00Z">
        <w:r>
          <w:t xml:space="preserve"> of this </w:t>
        </w:r>
      </w:ins>
      <w:ins w:id="459" w:author="Sriram Melkote [2]" w:date="2020-09-18T17:34:00Z">
        <w:r w:rsidR="004241D3">
          <w:t xml:space="preserve">in Eventing </w:t>
        </w:r>
      </w:ins>
      <w:ins w:id="460" w:author="Sriram Melkote [2]" w:date="2020-09-18T17:33:00Z">
        <w:r w:rsidR="004241D3">
          <w:t>are</w:t>
        </w:r>
      </w:ins>
      <w:ins w:id="461" w:author="Sriram Melkote [2]" w:date="2020-09-18T12:07:00Z">
        <w:r>
          <w:t xml:space="preserve"> CAS </w:t>
        </w:r>
      </w:ins>
      <w:ins w:id="462" w:author="Sriram Melkote [2]" w:date="2020-09-18T17:33:00Z">
        <w:r w:rsidR="004241D3">
          <w:t xml:space="preserve">values generated by Advanced Bucket </w:t>
        </w:r>
      </w:ins>
      <w:ins w:id="463" w:author="Sriram Melkote [2]" w:date="2020-09-18T17:34:00Z">
        <w:r w:rsidR="004241D3">
          <w:t>Operations</w:t>
        </w:r>
      </w:ins>
      <w:ins w:id="464" w:author="Sriram Melkote [2]" w:date="2020-09-18T17:35:00Z">
        <w:r w:rsidR="004241D3">
          <w:t>, or t</w:t>
        </w:r>
      </w:ins>
      <w:ins w:id="465" w:author="Sriram Melkote [2]" w:date="2020-09-18T17:34:00Z">
        <w:r w:rsidR="004241D3">
          <w:t xml:space="preserve">he </w:t>
        </w:r>
      </w:ins>
      <w:ins w:id="466" w:author="Sriram Melkote [2]" w:date="2020-09-18T17:33:00Z">
        <w:r w:rsidR="004241D3">
          <w:t xml:space="preserve">result of crc64() function. </w:t>
        </w:r>
      </w:ins>
      <w:ins w:id="467" w:author="Sriram Melkote [2]" w:date="2020-09-18T17:36:00Z">
        <w:r w:rsidR="00B64D37">
          <w:t xml:space="preserve">In </w:t>
        </w:r>
        <w:r w:rsidR="00B64D37">
          <w:t xml:space="preserve">these </w:t>
        </w:r>
        <w:r w:rsidR="00B64D37">
          <w:t>cases, it is appropriate to hold these large integers as strings</w:t>
        </w:r>
        <w:r w:rsidR="00336E18">
          <w:t xml:space="preserve">, as it </w:t>
        </w:r>
        <w:r w:rsidR="00B64D37">
          <w:t>ensures full fidelity</w:t>
        </w:r>
        <w:r w:rsidR="00336E18">
          <w:t xml:space="preserve"> while retaining ability to do equality comparisons.</w:t>
        </w:r>
      </w:ins>
    </w:p>
    <w:p w14:paraId="72BE6589" w14:textId="77777777" w:rsidR="00283DC1" w:rsidRDefault="00283DC1" w:rsidP="00F74794"/>
    <w:p w14:paraId="1D321BB6" w14:textId="795644FC" w:rsidR="0043471B" w:rsidRDefault="0043471B" w:rsidP="0043471B">
      <w:pPr>
        <w:pStyle w:val="Heading1"/>
        <w:jc w:val="both"/>
      </w:pPr>
      <w:bookmarkStart w:id="468" w:name="_Toc42125209"/>
      <w:r>
        <w:t>Backwards Compatibility</w:t>
      </w:r>
      <w:bookmarkEnd w:id="468"/>
    </w:p>
    <w:p w14:paraId="4978D153" w14:textId="08C6843D" w:rsidR="00D261D2" w:rsidRDefault="00F043A8" w:rsidP="00F74794">
      <w:r>
        <w:t>E</w:t>
      </w:r>
      <w:r w:rsidR="0043471B">
        <w:t xml:space="preserve">venting project aims to retain </w:t>
      </w:r>
      <w:r w:rsidR="00997A8F">
        <w:t xml:space="preserve">language </w:t>
      </w:r>
      <w:r w:rsidR="0043471B">
        <w:t>backwards compatibility in language constructs</w:t>
      </w:r>
      <w:r w:rsidR="005479A6">
        <w:t xml:space="preserve"> and minimize changes needed to handlers when upgrading through Couchbase Server versions</w:t>
      </w:r>
      <w:r w:rsidR="00D261D2">
        <w:t>.</w:t>
      </w:r>
      <w:r w:rsidR="00FA7AC9">
        <w:br/>
      </w:r>
    </w:p>
    <w:p w14:paraId="205B51DD" w14:textId="6FC76FAE" w:rsidR="00FA7AC9" w:rsidRPr="0048532D" w:rsidRDefault="00FA7AC9" w:rsidP="00FA7AC9">
      <w:pPr>
        <w:pStyle w:val="Heading2"/>
        <w:rPr>
          <w:i/>
        </w:rPr>
      </w:pPr>
      <w:bookmarkStart w:id="469" w:name="_Toc42125210"/>
      <w:r>
        <w:t>Feature Stability Levels</w:t>
      </w:r>
      <w:bookmarkEnd w:id="469"/>
    </w:p>
    <w:p w14:paraId="03C67271" w14:textId="77777777" w:rsidR="00D261D2" w:rsidRDefault="00D261D2" w:rsidP="00F74794"/>
    <w:p w14:paraId="63ECF190" w14:textId="1C1D0AB4" w:rsidR="00D261D2" w:rsidRDefault="00564A2D" w:rsidP="00FA7AC9">
      <w:pPr>
        <w:pStyle w:val="Heading3"/>
        <w:ind w:left="720"/>
      </w:pPr>
      <w:bookmarkStart w:id="470" w:name="_Toc42125211"/>
      <w:r>
        <w:t>"</w:t>
      </w:r>
      <w:r w:rsidR="00336EB4">
        <w:t>Committed</w:t>
      </w:r>
      <w:r>
        <w:t>"</w:t>
      </w:r>
      <w:r w:rsidR="00D261D2">
        <w:t xml:space="preserve"> Language Constructs</w:t>
      </w:r>
      <w:bookmarkEnd w:id="470"/>
    </w:p>
    <w:p w14:paraId="42423CF6" w14:textId="1ED2561F" w:rsidR="00D261D2" w:rsidRDefault="00D261D2" w:rsidP="00FA7AC9">
      <w:pPr>
        <w:ind w:left="720"/>
      </w:pPr>
      <w:r>
        <w:t xml:space="preserve">All </w:t>
      </w:r>
      <w:r w:rsidR="00C1675D">
        <w:t>c</w:t>
      </w:r>
      <w:r w:rsidR="00336EB4">
        <w:t>ommitted</w:t>
      </w:r>
      <w:r>
        <w:t xml:space="preserve"> constructs will remain backwards compatible through </w:t>
      </w:r>
      <w:r w:rsidR="00997A8F">
        <w:t xml:space="preserve">all </w:t>
      </w:r>
      <w:r w:rsidR="0043471B">
        <w:t xml:space="preserve">patch and minor </w:t>
      </w:r>
      <w:r w:rsidR="00506022">
        <w:t>releases</w:t>
      </w:r>
      <w:r w:rsidR="00997A8F">
        <w:t>, and at least one major release</w:t>
      </w:r>
      <w:r w:rsidR="00506022">
        <w:t xml:space="preserve"> of Couchbase Server</w:t>
      </w:r>
      <w:r w:rsidR="0043471B">
        <w:t>.</w:t>
      </w:r>
      <w:r>
        <w:t xml:space="preserve"> </w:t>
      </w:r>
      <w:r w:rsidR="00997A8F">
        <w:t>W</w:t>
      </w:r>
      <w:r w:rsidR="00F043A8">
        <w:t xml:space="preserve">e may change the semantics of a language </w:t>
      </w:r>
      <w:r w:rsidR="00997A8F">
        <w:t>construct in a</w:t>
      </w:r>
      <w:r>
        <w:t>ny given</w:t>
      </w:r>
      <w:r w:rsidR="00997A8F">
        <w:t xml:space="preserve"> </w:t>
      </w:r>
      <w:r w:rsidR="007B3A92">
        <w:t>release but</w:t>
      </w:r>
      <w:r w:rsidR="00997A8F">
        <w:t xml:space="preserve"> will e</w:t>
      </w:r>
      <w:r w:rsidR="00F043A8">
        <w:t>nsure an older handler will continue to see the runtime behavior that existed at the time it was authored, until</w:t>
      </w:r>
      <w:r w:rsidR="00997A8F">
        <w:t xml:space="preserve"> such behavior is</w:t>
      </w:r>
      <w:r w:rsidR="00F043A8">
        <w:t xml:space="preserve"> </w:t>
      </w:r>
      <w:r w:rsidR="00997A8F">
        <w:t>deprecated and removed.</w:t>
      </w:r>
      <w:r w:rsidR="00AF2453">
        <w:t xml:space="preserve"> </w:t>
      </w:r>
    </w:p>
    <w:p w14:paraId="7E035D63" w14:textId="77777777" w:rsidR="00D261D2" w:rsidRDefault="00D261D2" w:rsidP="00FA7AC9">
      <w:pPr>
        <w:pStyle w:val="Heading3"/>
        <w:ind w:left="720"/>
      </w:pPr>
    </w:p>
    <w:p w14:paraId="78A74199" w14:textId="58F1C26B" w:rsidR="00D261D2" w:rsidRDefault="00564A2D" w:rsidP="00FA7AC9">
      <w:pPr>
        <w:pStyle w:val="Heading3"/>
        <w:ind w:left="720"/>
      </w:pPr>
      <w:bookmarkStart w:id="471" w:name="_Toc42125212"/>
      <w:r>
        <w:t>"</w:t>
      </w:r>
      <w:r w:rsidR="000C2E2C">
        <w:t>Uncommitted</w:t>
      </w:r>
      <w:r>
        <w:t>"</w:t>
      </w:r>
      <w:r w:rsidR="000C2E2C">
        <w:t xml:space="preserve"> </w:t>
      </w:r>
      <w:r w:rsidR="00D261D2">
        <w:t>Language Constructs</w:t>
      </w:r>
      <w:bookmarkEnd w:id="471"/>
    </w:p>
    <w:p w14:paraId="6781EEE3" w14:textId="5D946574" w:rsidR="00F043A8" w:rsidRDefault="00564A2D" w:rsidP="00FA7AC9">
      <w:pPr>
        <w:ind w:left="720"/>
      </w:pPr>
      <w:r>
        <w:t>C</w:t>
      </w:r>
      <w:r w:rsidR="00D261D2">
        <w:t>onstructs may change and older behaviors will not be available in backwards compatibility mode once removed</w:t>
      </w:r>
      <w:r w:rsidR="00931FFA">
        <w:t xml:space="preserve"> or changed</w:t>
      </w:r>
      <w:r w:rsidR="00D261D2">
        <w:t>.</w:t>
      </w:r>
      <w:r w:rsidR="00D950B0">
        <w:t xml:space="preserve"> Using uncommitted features in production is discouraged.</w:t>
      </w:r>
    </w:p>
    <w:p w14:paraId="645868FF" w14:textId="77777777" w:rsidR="00CD1181" w:rsidRDefault="00CD1181" w:rsidP="00FA7AC9">
      <w:pPr>
        <w:ind w:left="720"/>
      </w:pPr>
    </w:p>
    <w:p w14:paraId="79350FC1" w14:textId="77238A10" w:rsidR="002B4DC0" w:rsidRDefault="00564A2D" w:rsidP="00FA7AC9">
      <w:pPr>
        <w:pStyle w:val="Heading3"/>
        <w:ind w:left="720"/>
      </w:pPr>
      <w:bookmarkStart w:id="472" w:name="_Toc42125213"/>
      <w:r>
        <w:t>"</w:t>
      </w:r>
      <w:r w:rsidR="0011247F">
        <w:t>Internal</w:t>
      </w:r>
      <w:r>
        <w:t>" Language Constructs</w:t>
      </w:r>
      <w:bookmarkEnd w:id="472"/>
    </w:p>
    <w:p w14:paraId="2DC51A31" w14:textId="7D8AA309" w:rsidR="00612FAC" w:rsidRDefault="002B4DC0" w:rsidP="00FA7AC9">
      <w:pPr>
        <w:ind w:left="720"/>
      </w:pPr>
      <w:r>
        <w:t xml:space="preserve">These items are intended to </w:t>
      </w:r>
      <w:r w:rsidR="00564A2D">
        <w:t xml:space="preserve">illustrate </w:t>
      </w:r>
      <w:r w:rsidR="0011247F">
        <w:t>working of the product and must not be used directly.</w:t>
      </w:r>
    </w:p>
    <w:p w14:paraId="539A6A7A" w14:textId="7D8AA309" w:rsidR="002B4DC0" w:rsidRDefault="002B4DC0" w:rsidP="00F043A8">
      <w:pPr>
        <w:pStyle w:val="Heading2"/>
      </w:pPr>
    </w:p>
    <w:p w14:paraId="577B1D28" w14:textId="0DF6E420" w:rsidR="00F043A8" w:rsidRPr="0048532D" w:rsidRDefault="00997A8F" w:rsidP="00F043A8">
      <w:pPr>
        <w:pStyle w:val="Heading2"/>
        <w:rPr>
          <w:i/>
        </w:rPr>
      </w:pPr>
      <w:bookmarkStart w:id="473" w:name="_Toc42125214"/>
      <w:r>
        <w:t xml:space="preserve">The </w:t>
      </w:r>
      <w:r w:rsidRPr="00997A8F">
        <w:rPr>
          <w:i/>
          <w:iCs/>
        </w:rPr>
        <w:t xml:space="preserve">Language </w:t>
      </w:r>
      <w:r w:rsidR="00F043A8" w:rsidRPr="00997A8F">
        <w:rPr>
          <w:i/>
          <w:iCs/>
        </w:rPr>
        <w:t>Version</w:t>
      </w:r>
      <w:r w:rsidR="00F043A8">
        <w:t xml:space="preserve"> Setting</w:t>
      </w:r>
      <w:bookmarkEnd w:id="473"/>
    </w:p>
    <w:p w14:paraId="0FA809AC" w14:textId="4938A93E" w:rsidR="00F043A8" w:rsidRDefault="000049B4" w:rsidP="00F74794">
      <w:r>
        <w:t>E</w:t>
      </w:r>
      <w:r w:rsidR="00F043A8">
        <w:t>very handler records its desired language compatibility version in its settings section (visible in the UI under handler settings). This is a mandatory field</w:t>
      </w:r>
      <w:r w:rsidR="00065C5B">
        <w:t>.</w:t>
      </w:r>
      <w:r w:rsidR="00F043A8">
        <w:t xml:space="preserve"> </w:t>
      </w:r>
      <w:r w:rsidR="00065C5B">
        <w:t>T</w:t>
      </w:r>
      <w:r w:rsidR="00CD1181">
        <w:t xml:space="preserve">he UI selects </w:t>
      </w:r>
      <w:r w:rsidR="00F043A8">
        <w:t xml:space="preserve">the </w:t>
      </w:r>
      <w:r w:rsidR="00CD1181">
        <w:t xml:space="preserve">most </w:t>
      </w:r>
      <w:r w:rsidR="00F043A8">
        <w:t xml:space="preserve">current </w:t>
      </w:r>
      <w:r w:rsidR="00CD1181">
        <w:t>language version for newly created handlers.</w:t>
      </w:r>
    </w:p>
    <w:p w14:paraId="4436A4A3" w14:textId="77777777" w:rsidR="000049B4" w:rsidRDefault="000049B4" w:rsidP="00F74794"/>
    <w:p w14:paraId="316A20A7" w14:textId="47CAB51B" w:rsidR="00506022" w:rsidRPr="0048532D" w:rsidRDefault="00F043A8" w:rsidP="00506022">
      <w:pPr>
        <w:pStyle w:val="Heading2"/>
        <w:rPr>
          <w:i/>
        </w:rPr>
      </w:pPr>
      <w:bookmarkStart w:id="474" w:name="_Toc42125215"/>
      <w:r>
        <w:t>Language Change History</w:t>
      </w:r>
      <w:bookmarkEnd w:id="474"/>
    </w:p>
    <w:p w14:paraId="4ECCF058" w14:textId="65FB0892" w:rsidR="009B4990" w:rsidRDefault="009B4990" w:rsidP="00F043A8"/>
    <w:tbl>
      <w:tblPr>
        <w:tblStyle w:val="GridTable1Light-Accent5"/>
        <w:tblW w:w="6031" w:type="dxa"/>
        <w:jc w:val="center"/>
        <w:tblLook w:val="04A0" w:firstRow="1" w:lastRow="0" w:firstColumn="1" w:lastColumn="0" w:noHBand="0" w:noVBand="1"/>
        <w:tblPrChange w:id="475" w:author="Sriram Melkote [2]" w:date="2020-09-18T11:40:00Z">
          <w:tblPr>
            <w:tblStyle w:val="GridTable1Light-Accent5"/>
            <w:tblW w:w="6031" w:type="dxa"/>
            <w:jc w:val="center"/>
            <w:tblLook w:val="04A0" w:firstRow="1" w:lastRow="0" w:firstColumn="1" w:lastColumn="0" w:noHBand="0" w:noVBand="1"/>
          </w:tblPr>
        </w:tblPrChange>
      </w:tblPr>
      <w:tblGrid>
        <w:gridCol w:w="2094"/>
        <w:gridCol w:w="949"/>
        <w:gridCol w:w="996"/>
        <w:gridCol w:w="996"/>
        <w:gridCol w:w="996"/>
        <w:tblGridChange w:id="476">
          <w:tblGrid>
            <w:gridCol w:w="2046"/>
            <w:gridCol w:w="949"/>
            <w:gridCol w:w="1012"/>
            <w:gridCol w:w="1012"/>
            <w:gridCol w:w="1012"/>
          </w:tblGrid>
        </w:tblGridChange>
      </w:tblGrid>
      <w:tr w:rsidR="00D74D84" w:rsidRPr="000C488D" w14:paraId="17BAE6EE" w14:textId="559CF5E6" w:rsidTr="00B51C44">
        <w:trPr>
          <w:cnfStyle w:val="100000000000" w:firstRow="1" w:lastRow="0" w:firstColumn="0" w:lastColumn="0" w:oddVBand="0" w:evenVBand="0" w:oddHBand="0" w:evenHBand="0" w:firstRowFirstColumn="0" w:firstRowLastColumn="0" w:lastRowFirstColumn="0" w:lastRowLastColumn="0"/>
          <w:trHeight w:val="279"/>
          <w:jc w:val="center"/>
          <w:trPrChange w:id="47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478" w:author="Sriram Melkote [2]" w:date="2020-09-18T11:40:00Z">
              <w:tcPr>
                <w:tcW w:w="2065" w:type="dxa"/>
              </w:tcPr>
            </w:tcPrChange>
          </w:tcPr>
          <w:p w14:paraId="01D030B8" w14:textId="77777777" w:rsidR="00D74D84" w:rsidRPr="000C488D" w:rsidRDefault="00D74D84" w:rsidP="005479A6">
            <w:pPr>
              <w:cnfStyle w:val="101000000000" w:firstRow="1" w:lastRow="0" w:firstColumn="1" w:lastColumn="0" w:oddVBand="0" w:evenVBand="0" w:oddHBand="0" w:evenHBand="0" w:firstRowFirstColumn="0" w:firstRowLastColumn="0" w:lastRowFirstColumn="0" w:lastRowLastColumn="0"/>
              <w:rPr>
                <w:sz w:val="13"/>
                <w:szCs w:val="13"/>
              </w:rPr>
            </w:pPr>
          </w:p>
        </w:tc>
        <w:tc>
          <w:tcPr>
            <w:tcW w:w="660" w:type="dxa"/>
            <w:tcPrChange w:id="479" w:author="Sriram Melkote [2]" w:date="2020-09-18T11:40:00Z">
              <w:tcPr>
                <w:tcW w:w="924" w:type="dxa"/>
              </w:tcPr>
            </w:tcPrChange>
          </w:tcPr>
          <w:p w14:paraId="2AE9B1AD"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5.5</w:t>
            </w:r>
          </w:p>
        </w:tc>
        <w:tc>
          <w:tcPr>
            <w:tcW w:w="1012" w:type="dxa"/>
            <w:tcPrChange w:id="480" w:author="Sriram Melkote [2]" w:date="2020-09-18T11:40:00Z">
              <w:tcPr>
                <w:tcW w:w="1014" w:type="dxa"/>
              </w:tcPr>
            </w:tcPrChange>
          </w:tcPr>
          <w:p w14:paraId="6252017B"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6.0</w:t>
            </w:r>
          </w:p>
        </w:tc>
        <w:tc>
          <w:tcPr>
            <w:tcW w:w="1012" w:type="dxa"/>
            <w:tcPrChange w:id="481" w:author="Sriram Melkote [2]" w:date="2020-09-18T11:40:00Z">
              <w:tcPr>
                <w:tcW w:w="1014" w:type="dxa"/>
              </w:tcPr>
            </w:tcPrChange>
          </w:tcPr>
          <w:p w14:paraId="7F0FAF09" w14:textId="77777777"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r w:rsidRPr="000C488D">
              <w:rPr>
                <w:sz w:val="13"/>
                <w:szCs w:val="13"/>
              </w:rPr>
              <w:t>6.5</w:t>
            </w:r>
          </w:p>
        </w:tc>
        <w:tc>
          <w:tcPr>
            <w:tcW w:w="1012" w:type="dxa"/>
            <w:tcPrChange w:id="482" w:author="Sriram Melkote [2]" w:date="2020-09-18T11:40:00Z">
              <w:tcPr>
                <w:tcW w:w="1014" w:type="dxa"/>
              </w:tcPr>
            </w:tcPrChange>
          </w:tcPr>
          <w:p w14:paraId="01925445" w14:textId="05D3184F" w:rsidR="00D74D84" w:rsidRPr="000C488D" w:rsidRDefault="00D74D84" w:rsidP="005479A6">
            <w:pPr>
              <w:cnfStyle w:val="100000000000" w:firstRow="1" w:lastRow="0" w:firstColumn="0" w:lastColumn="0" w:oddVBand="0" w:evenVBand="0" w:oddHBand="0" w:evenHBand="0" w:firstRowFirstColumn="0" w:firstRowLastColumn="0" w:lastRowFirstColumn="0" w:lastRowLastColumn="0"/>
              <w:rPr>
                <w:sz w:val="13"/>
                <w:szCs w:val="13"/>
              </w:rPr>
            </w:pPr>
            <w:del w:id="483" w:author="Sriram Melkote [2]" w:date="2020-09-18T11:39:00Z">
              <w:r w:rsidRPr="000C488D" w:rsidDel="00CA724A">
                <w:rPr>
                  <w:sz w:val="13"/>
                  <w:szCs w:val="13"/>
                </w:rPr>
                <w:delText>7.0</w:delText>
              </w:r>
            </w:del>
            <w:ins w:id="484" w:author="Sriram Melkote [2]" w:date="2020-09-18T11:39:00Z">
              <w:r w:rsidR="00CA724A">
                <w:rPr>
                  <w:sz w:val="13"/>
                  <w:szCs w:val="13"/>
                </w:rPr>
                <w:t>6.6</w:t>
              </w:r>
            </w:ins>
          </w:p>
        </w:tc>
      </w:tr>
      <w:tr w:rsidR="00D74D84" w:rsidRPr="000C488D" w14:paraId="27613D52" w14:textId="65B79B21" w:rsidTr="00B51C44">
        <w:trPr>
          <w:trHeight w:val="294"/>
          <w:jc w:val="center"/>
          <w:trPrChange w:id="485" w:author="Sriram Melkote [2]" w:date="2020-09-18T11:40:00Z">
            <w:trPr>
              <w:trHeight w:val="294"/>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486" w:author="Sriram Melkote [2]" w:date="2020-09-18T11:40:00Z">
              <w:tcPr>
                <w:tcW w:w="2065" w:type="dxa"/>
              </w:tcPr>
            </w:tcPrChange>
          </w:tcPr>
          <w:p w14:paraId="7839F945" w14:textId="3CA44D70" w:rsidR="00D74D84" w:rsidRPr="000C488D" w:rsidRDefault="00D74D84" w:rsidP="005479A6">
            <w:pPr>
              <w:rPr>
                <w:sz w:val="13"/>
                <w:szCs w:val="13"/>
              </w:rPr>
            </w:pPr>
            <w:r w:rsidRPr="000C488D">
              <w:rPr>
                <w:sz w:val="13"/>
                <w:szCs w:val="13"/>
              </w:rPr>
              <w:t>Feature: Bucket Operations</w:t>
            </w:r>
          </w:p>
        </w:tc>
        <w:tc>
          <w:tcPr>
            <w:tcW w:w="660" w:type="dxa"/>
            <w:tcPrChange w:id="487" w:author="Sriram Melkote [2]" w:date="2020-09-18T11:40:00Z">
              <w:tcPr>
                <w:tcW w:w="924" w:type="dxa"/>
              </w:tcPr>
            </w:tcPrChange>
          </w:tcPr>
          <w:p w14:paraId="631CD0D6" w14:textId="48C9938A"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488" w:author="Sriram Melkote [2]" w:date="2020-09-18T11:39:00Z">
                  <w:rPr>
                    <w:sz w:val="13"/>
                    <w:szCs w:val="13"/>
                  </w:rPr>
                </w:rPrChange>
              </w:rPr>
            </w:pPr>
            <w:r w:rsidRPr="00AC510B">
              <w:rPr>
                <w:b/>
                <w:bCs/>
                <w:sz w:val="13"/>
                <w:szCs w:val="13"/>
                <w:rPrChange w:id="489" w:author="Sriram Melkote [2]" w:date="2020-09-18T11:39:00Z">
                  <w:rPr>
                    <w:sz w:val="13"/>
                    <w:szCs w:val="13"/>
                  </w:rPr>
                </w:rPrChange>
              </w:rPr>
              <w:t>Committed</w:t>
            </w:r>
          </w:p>
        </w:tc>
        <w:tc>
          <w:tcPr>
            <w:tcW w:w="1012" w:type="dxa"/>
            <w:tcPrChange w:id="490" w:author="Sriram Melkote [2]" w:date="2020-09-18T11:40:00Z">
              <w:tcPr>
                <w:tcW w:w="1014" w:type="dxa"/>
              </w:tcPr>
            </w:tcPrChange>
          </w:tcPr>
          <w:p w14:paraId="63849CD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491" w:author="Sriram Melkote [2]" w:date="2020-09-18T11:40:00Z">
              <w:tcPr>
                <w:tcW w:w="1014" w:type="dxa"/>
              </w:tcPr>
            </w:tcPrChange>
          </w:tcPr>
          <w:p w14:paraId="71821B61"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492" w:author="Sriram Melkote [2]" w:date="2020-09-18T11:40:00Z">
              <w:tcPr>
                <w:tcW w:w="1014" w:type="dxa"/>
              </w:tcPr>
            </w:tcPrChange>
          </w:tcPr>
          <w:p w14:paraId="4FC72671" w14:textId="7633469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43420CDB" w14:textId="261AA01C" w:rsidTr="00B51C44">
        <w:trPr>
          <w:trHeight w:val="279"/>
          <w:jc w:val="center"/>
          <w:trPrChange w:id="493"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494" w:author="Sriram Melkote [2]" w:date="2020-09-18T11:40:00Z">
              <w:tcPr>
                <w:tcW w:w="2065" w:type="dxa"/>
              </w:tcPr>
            </w:tcPrChange>
          </w:tcPr>
          <w:p w14:paraId="587A279D" w14:textId="521C4541" w:rsidR="00D74D84" w:rsidRPr="000C488D" w:rsidRDefault="00D74D84" w:rsidP="005479A6">
            <w:pPr>
              <w:rPr>
                <w:sz w:val="13"/>
                <w:szCs w:val="13"/>
              </w:rPr>
            </w:pPr>
            <w:r w:rsidRPr="000C488D">
              <w:rPr>
                <w:sz w:val="13"/>
                <w:szCs w:val="13"/>
              </w:rPr>
              <w:t>Feature: Timers</w:t>
            </w:r>
          </w:p>
        </w:tc>
        <w:tc>
          <w:tcPr>
            <w:tcW w:w="660" w:type="dxa"/>
            <w:tcPrChange w:id="495" w:author="Sriram Melkote [2]" w:date="2020-09-18T11:40:00Z">
              <w:tcPr>
                <w:tcW w:w="924" w:type="dxa"/>
              </w:tcPr>
            </w:tcPrChange>
          </w:tcPr>
          <w:p w14:paraId="614E8E0C" w14:textId="646AB2C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496" w:author="Sriram Melkote [2]" w:date="2020-09-18T11:40:00Z">
              <w:tcPr>
                <w:tcW w:w="1014" w:type="dxa"/>
              </w:tcPr>
            </w:tcPrChange>
          </w:tcPr>
          <w:p w14:paraId="1DAC3E4C" w14:textId="77777777"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497" w:author="Sriram Melkote [2]" w:date="2020-09-18T11:39:00Z">
                  <w:rPr>
                    <w:sz w:val="13"/>
                    <w:szCs w:val="13"/>
                  </w:rPr>
                </w:rPrChange>
              </w:rPr>
            </w:pPr>
            <w:r w:rsidRPr="00AC510B">
              <w:rPr>
                <w:b/>
                <w:bCs/>
                <w:sz w:val="13"/>
                <w:szCs w:val="13"/>
                <w:rPrChange w:id="498" w:author="Sriram Melkote [2]" w:date="2020-09-18T11:39:00Z">
                  <w:rPr>
                    <w:sz w:val="13"/>
                    <w:szCs w:val="13"/>
                  </w:rPr>
                </w:rPrChange>
              </w:rPr>
              <w:t>Committed</w:t>
            </w:r>
          </w:p>
        </w:tc>
        <w:tc>
          <w:tcPr>
            <w:tcW w:w="1012" w:type="dxa"/>
            <w:tcPrChange w:id="499" w:author="Sriram Melkote [2]" w:date="2020-09-18T11:40:00Z">
              <w:tcPr>
                <w:tcW w:w="1014" w:type="dxa"/>
              </w:tcPr>
            </w:tcPrChange>
          </w:tcPr>
          <w:p w14:paraId="73DEBE93"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500" w:author="Sriram Melkote [2]" w:date="2020-09-18T11:40:00Z">
              <w:tcPr>
                <w:tcW w:w="1014" w:type="dxa"/>
              </w:tcPr>
            </w:tcPrChange>
          </w:tcPr>
          <w:p w14:paraId="667D0A97" w14:textId="28278FF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707C9BCD" w14:textId="660C3A70" w:rsidTr="00B51C44">
        <w:trPr>
          <w:trHeight w:val="279"/>
          <w:jc w:val="center"/>
          <w:trPrChange w:id="501"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02" w:author="Sriram Melkote [2]" w:date="2020-09-18T11:40:00Z">
              <w:tcPr>
                <w:tcW w:w="2065" w:type="dxa"/>
              </w:tcPr>
            </w:tcPrChange>
          </w:tcPr>
          <w:p w14:paraId="57F40659" w14:textId="057FC404" w:rsidR="00D74D84" w:rsidRPr="000C488D" w:rsidRDefault="00D74D84" w:rsidP="005479A6">
            <w:pPr>
              <w:rPr>
                <w:sz w:val="13"/>
                <w:szCs w:val="13"/>
              </w:rPr>
            </w:pPr>
            <w:r w:rsidRPr="000C488D">
              <w:rPr>
                <w:sz w:val="13"/>
                <w:szCs w:val="13"/>
              </w:rPr>
              <w:t>Feature: Embedding N1QL</w:t>
            </w:r>
          </w:p>
        </w:tc>
        <w:tc>
          <w:tcPr>
            <w:tcW w:w="660" w:type="dxa"/>
            <w:tcPrChange w:id="503" w:author="Sriram Melkote [2]" w:date="2020-09-18T11:40:00Z">
              <w:tcPr>
                <w:tcW w:w="924" w:type="dxa"/>
              </w:tcPr>
            </w:tcPrChange>
          </w:tcPr>
          <w:p w14:paraId="47A46789"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504" w:author="Sriram Melkote [2]" w:date="2020-09-18T11:40:00Z">
              <w:tcPr>
                <w:tcW w:w="1014" w:type="dxa"/>
              </w:tcPr>
            </w:tcPrChange>
          </w:tcPr>
          <w:p w14:paraId="0924DF7F" w14:textId="0DB66DB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505" w:author="Sriram Melkote [2]" w:date="2020-09-18T11:40:00Z">
              <w:tcPr>
                <w:tcW w:w="1014" w:type="dxa"/>
              </w:tcPr>
            </w:tcPrChange>
          </w:tcPr>
          <w:p w14:paraId="669EADC0" w14:textId="77777777"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506" w:author="Sriram Melkote [2]" w:date="2020-09-18T11:39:00Z">
                  <w:rPr>
                    <w:sz w:val="13"/>
                    <w:szCs w:val="13"/>
                  </w:rPr>
                </w:rPrChange>
              </w:rPr>
            </w:pPr>
            <w:r w:rsidRPr="00AC510B">
              <w:rPr>
                <w:b/>
                <w:bCs/>
                <w:sz w:val="13"/>
                <w:szCs w:val="13"/>
                <w:rPrChange w:id="507" w:author="Sriram Melkote [2]" w:date="2020-09-18T11:39:00Z">
                  <w:rPr>
                    <w:sz w:val="13"/>
                    <w:szCs w:val="13"/>
                  </w:rPr>
                </w:rPrChange>
              </w:rPr>
              <w:t>Committed</w:t>
            </w:r>
          </w:p>
        </w:tc>
        <w:tc>
          <w:tcPr>
            <w:tcW w:w="1012" w:type="dxa"/>
            <w:tcPrChange w:id="508" w:author="Sriram Melkote [2]" w:date="2020-09-18T11:40:00Z">
              <w:tcPr>
                <w:tcW w:w="1014" w:type="dxa"/>
              </w:tcPr>
            </w:tcPrChange>
          </w:tcPr>
          <w:p w14:paraId="7E2AD6FD" w14:textId="10CB5F89"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196D0C83" w14:textId="4C86B539" w:rsidTr="00B51C44">
        <w:trPr>
          <w:trHeight w:val="279"/>
          <w:jc w:val="center"/>
          <w:trPrChange w:id="509"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10" w:author="Sriram Melkote [2]" w:date="2020-09-18T11:40:00Z">
              <w:tcPr>
                <w:tcW w:w="2065" w:type="dxa"/>
              </w:tcPr>
            </w:tcPrChange>
          </w:tcPr>
          <w:p w14:paraId="3FF74690" w14:textId="6FF735A3" w:rsidR="00D74D84" w:rsidRPr="000C488D" w:rsidRDefault="00D74D84" w:rsidP="005479A6">
            <w:pPr>
              <w:rPr>
                <w:sz w:val="13"/>
                <w:szCs w:val="13"/>
              </w:rPr>
            </w:pPr>
            <w:r w:rsidRPr="000C488D">
              <w:rPr>
                <w:sz w:val="13"/>
                <w:szCs w:val="13"/>
              </w:rPr>
              <w:t>Feature: Curl</w:t>
            </w:r>
          </w:p>
        </w:tc>
        <w:tc>
          <w:tcPr>
            <w:tcW w:w="660" w:type="dxa"/>
            <w:tcPrChange w:id="511" w:author="Sriram Melkote [2]" w:date="2020-09-18T11:40:00Z">
              <w:tcPr>
                <w:tcW w:w="924" w:type="dxa"/>
              </w:tcPr>
            </w:tcPrChange>
          </w:tcPr>
          <w:p w14:paraId="0C5ADABB" w14:textId="34260A96"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12" w:author="Sriram Melkote [2]" w:date="2020-09-18T11:40:00Z">
              <w:tcPr>
                <w:tcW w:w="1014" w:type="dxa"/>
              </w:tcPr>
            </w:tcPrChange>
          </w:tcPr>
          <w:p w14:paraId="1485F84D" w14:textId="3270E9AB"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513" w:author="Sriram Melkote [2]" w:date="2020-09-18T11:40:00Z">
              <w:tcPr>
                <w:tcW w:w="1014" w:type="dxa"/>
              </w:tcPr>
            </w:tcPrChange>
          </w:tcPr>
          <w:p w14:paraId="72935692" w14:textId="698280FE"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514" w:author="Sriram Melkote [2]" w:date="2020-09-18T11:39:00Z">
                  <w:rPr>
                    <w:sz w:val="13"/>
                    <w:szCs w:val="13"/>
                  </w:rPr>
                </w:rPrChange>
              </w:rPr>
            </w:pPr>
            <w:r w:rsidRPr="00AC510B">
              <w:rPr>
                <w:b/>
                <w:bCs/>
                <w:sz w:val="13"/>
                <w:szCs w:val="13"/>
                <w:rPrChange w:id="515" w:author="Sriram Melkote [2]" w:date="2020-09-18T11:39:00Z">
                  <w:rPr>
                    <w:sz w:val="13"/>
                    <w:szCs w:val="13"/>
                  </w:rPr>
                </w:rPrChange>
              </w:rPr>
              <w:t>Committed</w:t>
            </w:r>
          </w:p>
        </w:tc>
        <w:tc>
          <w:tcPr>
            <w:tcW w:w="1012" w:type="dxa"/>
            <w:tcPrChange w:id="516" w:author="Sriram Melkote [2]" w:date="2020-09-18T11:40:00Z">
              <w:tcPr>
                <w:tcW w:w="1014" w:type="dxa"/>
              </w:tcPr>
            </w:tcPrChange>
          </w:tcPr>
          <w:p w14:paraId="66E33BB9" w14:textId="651CCB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EEFAF27" w14:textId="36771740" w:rsidTr="00B51C44">
        <w:trPr>
          <w:trHeight w:val="279"/>
          <w:jc w:val="center"/>
          <w:trPrChange w:id="51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18" w:author="Sriram Melkote [2]" w:date="2020-09-18T11:40:00Z">
              <w:tcPr>
                <w:tcW w:w="2065" w:type="dxa"/>
              </w:tcPr>
            </w:tcPrChange>
          </w:tcPr>
          <w:p w14:paraId="122D4E00" w14:textId="28C32B01" w:rsidR="00D74D84" w:rsidRPr="000C488D" w:rsidRDefault="00D74D84" w:rsidP="005479A6">
            <w:pPr>
              <w:rPr>
                <w:sz w:val="13"/>
                <w:szCs w:val="13"/>
              </w:rPr>
            </w:pPr>
            <w:r w:rsidRPr="000C488D">
              <w:rPr>
                <w:sz w:val="13"/>
                <w:szCs w:val="13"/>
              </w:rPr>
              <w:lastRenderedPageBreak/>
              <w:t>Feature: Modifying docs in source bucket</w:t>
            </w:r>
          </w:p>
        </w:tc>
        <w:tc>
          <w:tcPr>
            <w:tcW w:w="660" w:type="dxa"/>
            <w:tcPrChange w:id="519" w:author="Sriram Melkote [2]" w:date="2020-09-18T11:40:00Z">
              <w:tcPr>
                <w:tcW w:w="924" w:type="dxa"/>
              </w:tcPr>
            </w:tcPrChange>
          </w:tcPr>
          <w:p w14:paraId="6F1616E3" w14:textId="5033C5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20" w:author="Sriram Melkote [2]" w:date="2020-09-18T11:40:00Z">
              <w:tcPr>
                <w:tcW w:w="1014" w:type="dxa"/>
              </w:tcPr>
            </w:tcPrChange>
          </w:tcPr>
          <w:p w14:paraId="3D78E7D8" w14:textId="6D2625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21" w:author="Sriram Melkote [2]" w:date="2020-09-18T11:40:00Z">
              <w:tcPr>
                <w:tcW w:w="1014" w:type="dxa"/>
              </w:tcPr>
            </w:tcPrChange>
          </w:tcPr>
          <w:p w14:paraId="62631A2A" w14:textId="527209B1"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522" w:author="Sriram Melkote [2]" w:date="2020-09-18T11:39:00Z">
                  <w:rPr>
                    <w:sz w:val="13"/>
                    <w:szCs w:val="13"/>
                  </w:rPr>
                </w:rPrChange>
              </w:rPr>
            </w:pPr>
            <w:r w:rsidRPr="00AC510B">
              <w:rPr>
                <w:b/>
                <w:bCs/>
                <w:sz w:val="13"/>
                <w:szCs w:val="13"/>
                <w:rPrChange w:id="523" w:author="Sriram Melkote [2]" w:date="2020-09-18T11:39:00Z">
                  <w:rPr>
                    <w:sz w:val="13"/>
                    <w:szCs w:val="13"/>
                  </w:rPr>
                </w:rPrChange>
              </w:rPr>
              <w:t>Committed</w:t>
            </w:r>
          </w:p>
        </w:tc>
        <w:tc>
          <w:tcPr>
            <w:tcW w:w="1012" w:type="dxa"/>
            <w:tcPrChange w:id="524" w:author="Sriram Melkote [2]" w:date="2020-09-18T11:40:00Z">
              <w:tcPr>
                <w:tcW w:w="1014" w:type="dxa"/>
              </w:tcPr>
            </w:tcPrChange>
          </w:tcPr>
          <w:p w14:paraId="11C3D36F" w14:textId="1CC950E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0FE81592" w14:textId="2093135B" w:rsidTr="00B51C44">
        <w:trPr>
          <w:trHeight w:val="279"/>
          <w:jc w:val="center"/>
          <w:trPrChange w:id="525"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26" w:author="Sriram Melkote [2]" w:date="2020-09-18T11:40:00Z">
              <w:tcPr>
                <w:tcW w:w="2065" w:type="dxa"/>
              </w:tcPr>
            </w:tcPrChange>
          </w:tcPr>
          <w:p w14:paraId="0457EAB1" w14:textId="77777777" w:rsidR="00D74D84" w:rsidRPr="000C488D" w:rsidRDefault="00D74D84" w:rsidP="005479A6">
            <w:pPr>
              <w:rPr>
                <w:sz w:val="13"/>
                <w:szCs w:val="13"/>
              </w:rPr>
            </w:pPr>
          </w:p>
        </w:tc>
        <w:tc>
          <w:tcPr>
            <w:tcW w:w="660" w:type="dxa"/>
            <w:tcPrChange w:id="527" w:author="Sriram Melkote [2]" w:date="2020-09-18T11:40:00Z">
              <w:tcPr>
                <w:tcW w:w="924" w:type="dxa"/>
              </w:tcPr>
            </w:tcPrChange>
          </w:tcPr>
          <w:p w14:paraId="3BD3387B"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528" w:author="Sriram Melkote [2]" w:date="2020-09-18T11:40:00Z">
              <w:tcPr>
                <w:tcW w:w="1014" w:type="dxa"/>
              </w:tcPr>
            </w:tcPrChange>
          </w:tcPr>
          <w:p w14:paraId="312A98A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529" w:author="Sriram Melkote [2]" w:date="2020-09-18T11:40:00Z">
              <w:tcPr>
                <w:tcW w:w="1014" w:type="dxa"/>
              </w:tcPr>
            </w:tcPrChange>
          </w:tcPr>
          <w:p w14:paraId="4A2F33E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530" w:author="Sriram Melkote [2]" w:date="2020-09-18T11:40:00Z">
              <w:tcPr>
                <w:tcW w:w="1014" w:type="dxa"/>
              </w:tcPr>
            </w:tcPrChange>
          </w:tcPr>
          <w:p w14:paraId="455A4F38"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r w:rsidR="00D74D84" w:rsidRPr="000C488D" w14:paraId="5C6D4E32" w14:textId="349DE3EC" w:rsidTr="00B51C44">
        <w:trPr>
          <w:trHeight w:val="279"/>
          <w:jc w:val="center"/>
          <w:trPrChange w:id="531"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32" w:author="Sriram Melkote [2]" w:date="2020-09-18T11:40:00Z">
              <w:tcPr>
                <w:tcW w:w="2065" w:type="dxa"/>
              </w:tcPr>
            </w:tcPrChange>
          </w:tcPr>
          <w:p w14:paraId="2E08F796" w14:textId="1B930D30" w:rsidR="00D74D84" w:rsidRPr="000C488D" w:rsidRDefault="00D74D84" w:rsidP="005479A6">
            <w:pPr>
              <w:rPr>
                <w:sz w:val="13"/>
                <w:szCs w:val="13"/>
              </w:rPr>
            </w:pPr>
            <w:r w:rsidRPr="000C488D">
              <w:rPr>
                <w:sz w:val="13"/>
                <w:szCs w:val="13"/>
              </w:rPr>
              <w:t>Function: crc64()</w:t>
            </w:r>
          </w:p>
        </w:tc>
        <w:tc>
          <w:tcPr>
            <w:tcW w:w="660" w:type="dxa"/>
            <w:tcPrChange w:id="533" w:author="Sriram Melkote [2]" w:date="2020-09-18T11:40:00Z">
              <w:tcPr>
                <w:tcW w:w="924" w:type="dxa"/>
              </w:tcPr>
            </w:tcPrChange>
          </w:tcPr>
          <w:p w14:paraId="290F02BF" w14:textId="04F6E9B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34" w:author="Sriram Melkote [2]" w:date="2020-09-18T11:40:00Z">
              <w:tcPr>
                <w:tcW w:w="1014" w:type="dxa"/>
              </w:tcPr>
            </w:tcPrChange>
          </w:tcPr>
          <w:p w14:paraId="3FE91747" w14:textId="0B2E1EF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35" w:author="Sriram Melkote [2]" w:date="2020-09-18T11:40:00Z">
              <w:tcPr>
                <w:tcW w:w="1014" w:type="dxa"/>
              </w:tcPr>
            </w:tcPrChange>
          </w:tcPr>
          <w:p w14:paraId="6C2ED9FA" w14:textId="5EEBC73F"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c>
          <w:tcPr>
            <w:tcW w:w="1012" w:type="dxa"/>
            <w:tcPrChange w:id="536" w:author="Sriram Melkote [2]" w:date="2020-09-18T11:40:00Z">
              <w:tcPr>
                <w:tcW w:w="1014" w:type="dxa"/>
              </w:tcPr>
            </w:tcPrChange>
          </w:tcPr>
          <w:p w14:paraId="283DA0A3" w14:textId="72312154"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Committed</w:t>
            </w:r>
          </w:p>
        </w:tc>
      </w:tr>
      <w:tr w:rsidR="00D74D84" w:rsidRPr="000C488D" w14:paraId="6C0B20B3" w14:textId="5F486721" w:rsidTr="00B51C44">
        <w:trPr>
          <w:trHeight w:val="279"/>
          <w:jc w:val="center"/>
          <w:trPrChange w:id="537"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38" w:author="Sriram Melkote [2]" w:date="2020-09-18T11:40:00Z">
              <w:tcPr>
                <w:tcW w:w="2065" w:type="dxa"/>
              </w:tcPr>
            </w:tcPrChange>
          </w:tcPr>
          <w:p w14:paraId="477DA45D" w14:textId="0D54202A" w:rsidR="00D74D84" w:rsidRPr="000C488D" w:rsidRDefault="00D74D84" w:rsidP="005479A6">
            <w:pPr>
              <w:rPr>
                <w:i/>
                <w:iCs/>
                <w:sz w:val="13"/>
                <w:szCs w:val="13"/>
              </w:rPr>
            </w:pPr>
            <w:r w:rsidRPr="000C488D">
              <w:rPr>
                <w:sz w:val="13"/>
                <w:szCs w:val="13"/>
              </w:rPr>
              <w:t>Function: N1qlQuery</w:t>
            </w:r>
          </w:p>
        </w:tc>
        <w:tc>
          <w:tcPr>
            <w:tcW w:w="660" w:type="dxa"/>
            <w:tcPrChange w:id="539" w:author="Sriram Melkote [2]" w:date="2020-09-18T11:40:00Z">
              <w:tcPr>
                <w:tcW w:w="924" w:type="dxa"/>
              </w:tcPr>
            </w:tcPrChange>
          </w:tcPr>
          <w:p w14:paraId="3A175229" w14:textId="0FC2B89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2" w:type="dxa"/>
            <w:tcPrChange w:id="540" w:author="Sriram Melkote [2]" w:date="2020-09-18T11:40:00Z">
              <w:tcPr>
                <w:tcW w:w="1014" w:type="dxa"/>
              </w:tcPr>
            </w:tcPrChange>
          </w:tcPr>
          <w:p w14:paraId="2BB7C896" w14:textId="0C402CC1"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Internal</w:t>
            </w:r>
          </w:p>
        </w:tc>
        <w:tc>
          <w:tcPr>
            <w:tcW w:w="1012" w:type="dxa"/>
            <w:tcPrChange w:id="541" w:author="Sriram Melkote [2]" w:date="2020-09-18T11:40:00Z">
              <w:tcPr>
                <w:tcW w:w="1014" w:type="dxa"/>
              </w:tcPr>
            </w:tcPrChange>
          </w:tcPr>
          <w:p w14:paraId="4496E63A" w14:textId="0133C51D" w:rsidR="00D74D84" w:rsidRPr="00AC510B"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b/>
                <w:bCs/>
                <w:sz w:val="13"/>
                <w:szCs w:val="13"/>
                <w:rPrChange w:id="542" w:author="Sriram Melkote [2]" w:date="2020-09-18T11:39:00Z">
                  <w:rPr>
                    <w:sz w:val="13"/>
                    <w:szCs w:val="13"/>
                  </w:rPr>
                </w:rPrChange>
              </w:rPr>
            </w:pPr>
            <w:r w:rsidRPr="00AC510B">
              <w:rPr>
                <w:b/>
                <w:bCs/>
                <w:sz w:val="13"/>
                <w:szCs w:val="13"/>
                <w:rPrChange w:id="543" w:author="Sriram Melkote [2]" w:date="2020-09-18T11:39:00Z">
                  <w:rPr>
                    <w:sz w:val="13"/>
                    <w:szCs w:val="13"/>
                  </w:rPr>
                </w:rPrChange>
              </w:rPr>
              <w:t>Removed</w:t>
            </w:r>
            <w:r w:rsidRPr="00AC510B">
              <w:rPr>
                <w:b/>
                <w:bCs/>
                <w:sz w:val="13"/>
                <w:szCs w:val="13"/>
                <w:rPrChange w:id="544" w:author="Sriram Melkote [2]" w:date="2020-09-18T11:39:00Z">
                  <w:rPr>
                    <w:sz w:val="13"/>
                    <w:szCs w:val="13"/>
                  </w:rPr>
                </w:rPrChange>
              </w:rPr>
              <w:tab/>
            </w:r>
          </w:p>
        </w:tc>
        <w:tc>
          <w:tcPr>
            <w:tcW w:w="1012" w:type="dxa"/>
            <w:tcPrChange w:id="545" w:author="Sriram Melkote [2]" w:date="2020-09-18T11:40:00Z">
              <w:tcPr>
                <w:tcW w:w="1014" w:type="dxa"/>
              </w:tcPr>
            </w:tcPrChange>
          </w:tcPr>
          <w:p w14:paraId="77A935A0" w14:textId="61D87FEF" w:rsidR="00D74D84" w:rsidRPr="000C488D" w:rsidRDefault="00D74D84" w:rsidP="00B119BD">
            <w:pPr>
              <w:tabs>
                <w:tab w:val="center" w:pos="693"/>
              </w:tabs>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r>
      <w:tr w:rsidR="00D74D84" w:rsidRPr="000C488D" w14:paraId="40311D2F" w14:textId="317B36C2" w:rsidTr="00B51C44">
        <w:trPr>
          <w:trHeight w:val="279"/>
          <w:jc w:val="center"/>
          <w:trPrChange w:id="546"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47" w:author="Sriram Melkote [2]" w:date="2020-09-18T11:40:00Z">
              <w:tcPr>
                <w:tcW w:w="2065" w:type="dxa"/>
              </w:tcPr>
            </w:tcPrChange>
          </w:tcPr>
          <w:p w14:paraId="30B0DB1D" w14:textId="639FE6CC" w:rsidR="00D74D84" w:rsidRPr="000C488D" w:rsidRDefault="00D74D84" w:rsidP="005479A6">
            <w:pPr>
              <w:rPr>
                <w:sz w:val="13"/>
                <w:szCs w:val="13"/>
              </w:rPr>
            </w:pPr>
            <w:r w:rsidRPr="000C488D">
              <w:rPr>
                <w:sz w:val="13"/>
                <w:szCs w:val="13"/>
              </w:rPr>
              <w:t>Function: N1</w:t>
            </w:r>
            <w:proofErr w:type="gramStart"/>
            <w:r w:rsidRPr="000C488D">
              <w:rPr>
                <w:sz w:val="13"/>
                <w:szCs w:val="13"/>
              </w:rPr>
              <w:t>QL(</w:t>
            </w:r>
            <w:proofErr w:type="gramEnd"/>
            <w:r w:rsidRPr="000C488D">
              <w:rPr>
                <w:sz w:val="13"/>
                <w:szCs w:val="13"/>
              </w:rPr>
              <w:t>)</w:t>
            </w:r>
          </w:p>
        </w:tc>
        <w:tc>
          <w:tcPr>
            <w:tcW w:w="660" w:type="dxa"/>
            <w:tcPrChange w:id="548" w:author="Sriram Melkote [2]" w:date="2020-09-18T11:40:00Z">
              <w:tcPr>
                <w:tcW w:w="924" w:type="dxa"/>
              </w:tcPr>
            </w:tcPrChange>
          </w:tcPr>
          <w:p w14:paraId="0BD2B983" w14:textId="0DD1D7E2"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49" w:author="Sriram Melkote [2]" w:date="2020-09-18T11:40:00Z">
              <w:tcPr>
                <w:tcW w:w="1014" w:type="dxa"/>
              </w:tcPr>
            </w:tcPrChange>
          </w:tcPr>
          <w:p w14:paraId="2E237F21" w14:textId="134FB89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50" w:author="Sriram Melkote [2]" w:date="2020-09-18T11:40:00Z">
              <w:tcPr>
                <w:tcW w:w="1014" w:type="dxa"/>
              </w:tcPr>
            </w:tcPrChange>
          </w:tcPr>
          <w:p w14:paraId="22D0D2BB" w14:textId="4C07AE55"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c>
          <w:tcPr>
            <w:tcW w:w="1012" w:type="dxa"/>
            <w:tcPrChange w:id="551" w:author="Sriram Melkote [2]" w:date="2020-09-18T11:40:00Z">
              <w:tcPr>
                <w:tcW w:w="1014" w:type="dxa"/>
              </w:tcPr>
            </w:tcPrChange>
          </w:tcPr>
          <w:p w14:paraId="5EF07F3A" w14:textId="26B6E823"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Uncommitted</w:t>
            </w:r>
          </w:p>
        </w:tc>
      </w:tr>
      <w:tr w:rsidR="00D74D84" w:rsidRPr="000C488D" w14:paraId="5E4C42E1" w14:textId="4B4DAA3D" w:rsidTr="00B51C44">
        <w:trPr>
          <w:trHeight w:val="279"/>
          <w:jc w:val="center"/>
          <w:trPrChange w:id="552"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53" w:author="Sriram Melkote [2]" w:date="2020-09-18T11:40:00Z">
              <w:tcPr>
                <w:tcW w:w="2065" w:type="dxa"/>
              </w:tcPr>
            </w:tcPrChange>
          </w:tcPr>
          <w:p w14:paraId="615DD22F" w14:textId="759B7973" w:rsidR="00D74D84" w:rsidRPr="000C488D" w:rsidRDefault="00A35CCF" w:rsidP="005479A6">
            <w:pPr>
              <w:rPr>
                <w:sz w:val="13"/>
                <w:szCs w:val="13"/>
              </w:rPr>
            </w:pPr>
            <w:r w:rsidRPr="000C488D">
              <w:rPr>
                <w:sz w:val="13"/>
                <w:szCs w:val="13"/>
              </w:rPr>
              <w:t xml:space="preserve">Function: </w:t>
            </w:r>
            <w:proofErr w:type="spellStart"/>
            <w:proofErr w:type="gramStart"/>
            <w:r w:rsidRPr="000C488D">
              <w:rPr>
                <w:sz w:val="13"/>
                <w:szCs w:val="13"/>
              </w:rPr>
              <w:t>cancelTimer</w:t>
            </w:r>
            <w:proofErr w:type="spellEnd"/>
            <w:r w:rsidRPr="000C488D">
              <w:rPr>
                <w:sz w:val="13"/>
                <w:szCs w:val="13"/>
              </w:rPr>
              <w:t>(</w:t>
            </w:r>
            <w:proofErr w:type="gramEnd"/>
            <w:r w:rsidRPr="000C488D">
              <w:rPr>
                <w:sz w:val="13"/>
                <w:szCs w:val="13"/>
              </w:rPr>
              <w:t>)</w:t>
            </w:r>
          </w:p>
        </w:tc>
        <w:tc>
          <w:tcPr>
            <w:tcW w:w="660" w:type="dxa"/>
            <w:tcPrChange w:id="554" w:author="Sriram Melkote [2]" w:date="2020-09-18T11:40:00Z">
              <w:tcPr>
                <w:tcW w:w="924" w:type="dxa"/>
              </w:tcPr>
            </w:tcPrChange>
          </w:tcPr>
          <w:p w14:paraId="675546AA" w14:textId="688F3938"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55" w:author="Sriram Melkote [2]" w:date="2020-09-18T11:40:00Z">
              <w:tcPr>
                <w:tcW w:w="1014" w:type="dxa"/>
              </w:tcPr>
            </w:tcPrChange>
          </w:tcPr>
          <w:p w14:paraId="4D84E6B0" w14:textId="599310B4"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56" w:author="Sriram Melkote [2]" w:date="2020-09-18T11:40:00Z">
              <w:tcPr>
                <w:tcW w:w="1014" w:type="dxa"/>
              </w:tcPr>
            </w:tcPrChange>
          </w:tcPr>
          <w:p w14:paraId="7E92BC3C" w14:textId="79F4B0CA" w:rsidR="00D74D84" w:rsidRPr="000C488D" w:rsidRDefault="00A35CCF"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57" w:author="Sriram Melkote [2]" w:date="2020-09-18T11:40:00Z">
              <w:tcPr>
                <w:tcW w:w="1014" w:type="dxa"/>
              </w:tcPr>
            </w:tcPrChange>
          </w:tcPr>
          <w:p w14:paraId="7D88BBA6" w14:textId="3A5E26D4" w:rsidR="00D74D84" w:rsidRPr="00AC510B" w:rsidRDefault="00A35CCF" w:rsidP="005479A6">
            <w:pPr>
              <w:cnfStyle w:val="000000000000" w:firstRow="0" w:lastRow="0" w:firstColumn="0" w:lastColumn="0" w:oddVBand="0" w:evenVBand="0" w:oddHBand="0" w:evenHBand="0" w:firstRowFirstColumn="0" w:firstRowLastColumn="0" w:lastRowFirstColumn="0" w:lastRowLastColumn="0"/>
              <w:rPr>
                <w:b/>
                <w:bCs/>
                <w:sz w:val="13"/>
                <w:szCs w:val="13"/>
                <w:rPrChange w:id="558" w:author="Sriram Melkote [2]" w:date="2020-09-18T11:40:00Z">
                  <w:rPr>
                    <w:sz w:val="13"/>
                    <w:szCs w:val="13"/>
                  </w:rPr>
                </w:rPrChange>
              </w:rPr>
            </w:pPr>
            <w:r w:rsidRPr="00AC510B">
              <w:rPr>
                <w:b/>
                <w:bCs/>
                <w:sz w:val="13"/>
                <w:szCs w:val="13"/>
                <w:rPrChange w:id="559" w:author="Sriram Melkote [2]" w:date="2020-09-18T11:40:00Z">
                  <w:rPr>
                    <w:sz w:val="13"/>
                    <w:szCs w:val="13"/>
                  </w:rPr>
                </w:rPrChange>
              </w:rPr>
              <w:t>Committed</w:t>
            </w:r>
          </w:p>
        </w:tc>
      </w:tr>
      <w:tr w:rsidR="00D74D84" w:rsidRPr="000C488D" w14:paraId="2D23D86B" w14:textId="0193D92D" w:rsidTr="00B51C44">
        <w:trPr>
          <w:trHeight w:val="279"/>
          <w:jc w:val="center"/>
          <w:trPrChange w:id="560"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61" w:author="Sriram Melkote [2]" w:date="2020-09-18T11:40:00Z">
              <w:tcPr>
                <w:tcW w:w="2065" w:type="dxa"/>
              </w:tcPr>
            </w:tcPrChange>
          </w:tcPr>
          <w:p w14:paraId="1E6482C4" w14:textId="41534E3D" w:rsidR="00D74D84" w:rsidRPr="000C488D" w:rsidRDefault="00531C74" w:rsidP="005479A6">
            <w:pPr>
              <w:rPr>
                <w:sz w:val="13"/>
                <w:szCs w:val="13"/>
              </w:rPr>
            </w:pPr>
            <w:del w:id="562" w:author="Sriram Melkote [2]" w:date="2020-09-18T11:40:00Z">
              <w:r w:rsidRPr="000C488D" w:rsidDel="00B51C44">
                <w:rPr>
                  <w:sz w:val="13"/>
                  <w:szCs w:val="13"/>
                </w:rPr>
                <w:delText>Argument</w:delText>
              </w:r>
            </w:del>
            <w:ins w:id="563" w:author="Sriram Melkote [2]" w:date="2020-09-18T11:40:00Z">
              <w:r w:rsidR="00B51C44">
                <w:rPr>
                  <w:sz w:val="13"/>
                  <w:szCs w:val="13"/>
                </w:rPr>
                <w:t>Parameter</w:t>
              </w:r>
            </w:ins>
            <w:r w:rsidR="00D74D84" w:rsidRPr="000C488D">
              <w:rPr>
                <w:sz w:val="13"/>
                <w:szCs w:val="13"/>
              </w:rPr>
              <w:t xml:space="preserve">: </w:t>
            </w:r>
            <w:ins w:id="564" w:author="Sriram Melkote [2]" w:date="2020-09-18T11:40:00Z">
              <w:r w:rsidR="00B51C44">
                <w:rPr>
                  <w:sz w:val="13"/>
                  <w:szCs w:val="13"/>
                </w:rPr>
                <w:t>'</w:t>
              </w:r>
            </w:ins>
            <w:r w:rsidR="00D74D84" w:rsidRPr="000C488D">
              <w:rPr>
                <w:sz w:val="13"/>
                <w:szCs w:val="13"/>
              </w:rPr>
              <w:t>options</w:t>
            </w:r>
            <w:ins w:id="565" w:author="Sriram Melkote [2]" w:date="2020-09-18T11:40:00Z">
              <w:r w:rsidR="00B51C44">
                <w:rPr>
                  <w:sz w:val="13"/>
                  <w:szCs w:val="13"/>
                </w:rPr>
                <w:t>'</w:t>
              </w:r>
            </w:ins>
            <w:r w:rsidR="00D74D84" w:rsidRPr="000C488D">
              <w:rPr>
                <w:sz w:val="13"/>
                <w:szCs w:val="13"/>
              </w:rPr>
              <w:t xml:space="preserve"> in </w:t>
            </w:r>
            <w:proofErr w:type="spellStart"/>
            <w:proofErr w:type="gramStart"/>
            <w:r w:rsidR="00D74D84" w:rsidRPr="000C488D">
              <w:rPr>
                <w:sz w:val="13"/>
                <w:szCs w:val="13"/>
              </w:rPr>
              <w:t>OnDelete</w:t>
            </w:r>
            <w:proofErr w:type="spellEnd"/>
            <w:r w:rsidR="00D74D84" w:rsidRPr="000C488D">
              <w:rPr>
                <w:sz w:val="13"/>
                <w:szCs w:val="13"/>
              </w:rPr>
              <w:t>(</w:t>
            </w:r>
            <w:proofErr w:type="gramEnd"/>
            <w:r w:rsidR="00D74D84" w:rsidRPr="000C488D">
              <w:rPr>
                <w:sz w:val="13"/>
                <w:szCs w:val="13"/>
              </w:rPr>
              <w:t>)</w:t>
            </w:r>
          </w:p>
        </w:tc>
        <w:tc>
          <w:tcPr>
            <w:tcW w:w="660" w:type="dxa"/>
            <w:tcPrChange w:id="566" w:author="Sriram Melkote [2]" w:date="2020-09-18T11:40:00Z">
              <w:tcPr>
                <w:tcW w:w="924" w:type="dxa"/>
              </w:tcPr>
            </w:tcPrChange>
          </w:tcPr>
          <w:p w14:paraId="10F95D77" w14:textId="203128C0"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67" w:author="Sriram Melkote [2]" w:date="2020-09-18T11:40:00Z">
              <w:tcPr>
                <w:tcW w:w="1014" w:type="dxa"/>
              </w:tcPr>
            </w:tcPrChange>
          </w:tcPr>
          <w:p w14:paraId="498363EA" w14:textId="18F50B5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68" w:author="Sriram Melkote [2]" w:date="2020-09-18T11:40:00Z">
              <w:tcPr>
                <w:tcW w:w="1014" w:type="dxa"/>
              </w:tcPr>
            </w:tcPrChange>
          </w:tcPr>
          <w:p w14:paraId="509CDF00" w14:textId="25518E78"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r w:rsidRPr="000C488D">
              <w:rPr>
                <w:sz w:val="13"/>
                <w:szCs w:val="13"/>
              </w:rPr>
              <w:t>-</w:t>
            </w:r>
          </w:p>
        </w:tc>
        <w:tc>
          <w:tcPr>
            <w:tcW w:w="1012" w:type="dxa"/>
            <w:tcPrChange w:id="569" w:author="Sriram Melkote [2]" w:date="2020-09-18T11:40:00Z">
              <w:tcPr>
                <w:tcW w:w="1014" w:type="dxa"/>
              </w:tcPr>
            </w:tcPrChange>
          </w:tcPr>
          <w:p w14:paraId="1FFF4F38" w14:textId="687790DE" w:rsidR="00D74D84" w:rsidRPr="00AC510B" w:rsidRDefault="00D74D84" w:rsidP="005479A6">
            <w:pPr>
              <w:cnfStyle w:val="000000000000" w:firstRow="0" w:lastRow="0" w:firstColumn="0" w:lastColumn="0" w:oddVBand="0" w:evenVBand="0" w:oddHBand="0" w:evenHBand="0" w:firstRowFirstColumn="0" w:firstRowLastColumn="0" w:lastRowFirstColumn="0" w:lastRowLastColumn="0"/>
              <w:rPr>
                <w:b/>
                <w:bCs/>
                <w:sz w:val="13"/>
                <w:szCs w:val="13"/>
                <w:rPrChange w:id="570" w:author="Sriram Melkote [2]" w:date="2020-09-18T11:40:00Z">
                  <w:rPr>
                    <w:sz w:val="13"/>
                    <w:szCs w:val="13"/>
                  </w:rPr>
                </w:rPrChange>
              </w:rPr>
            </w:pPr>
            <w:r w:rsidRPr="00AC510B">
              <w:rPr>
                <w:b/>
                <w:bCs/>
                <w:sz w:val="13"/>
                <w:szCs w:val="13"/>
                <w:rPrChange w:id="571" w:author="Sriram Melkote [2]" w:date="2020-09-18T11:40:00Z">
                  <w:rPr>
                    <w:sz w:val="13"/>
                    <w:szCs w:val="13"/>
                  </w:rPr>
                </w:rPrChange>
              </w:rPr>
              <w:t>Committed</w:t>
            </w:r>
          </w:p>
        </w:tc>
      </w:tr>
      <w:tr w:rsidR="00D74D84" w:rsidRPr="000C488D" w14:paraId="3870D692" w14:textId="208ECFD8" w:rsidTr="00B51C44">
        <w:trPr>
          <w:trHeight w:val="279"/>
          <w:jc w:val="center"/>
          <w:trPrChange w:id="572" w:author="Sriram Melkote [2]" w:date="2020-09-18T11:40:00Z">
            <w:trPr>
              <w:trHeight w:val="279"/>
              <w:jc w:val="center"/>
            </w:trPr>
          </w:trPrChange>
        </w:trPr>
        <w:tc>
          <w:tcPr>
            <w:cnfStyle w:val="001000000000" w:firstRow="0" w:lastRow="0" w:firstColumn="1" w:lastColumn="0" w:oddVBand="0" w:evenVBand="0" w:oddHBand="0" w:evenHBand="0" w:firstRowFirstColumn="0" w:firstRowLastColumn="0" w:lastRowFirstColumn="0" w:lastRowLastColumn="0"/>
            <w:tcW w:w="2335" w:type="dxa"/>
            <w:tcPrChange w:id="573" w:author="Sriram Melkote [2]" w:date="2020-09-18T11:40:00Z">
              <w:tcPr>
                <w:tcW w:w="2065" w:type="dxa"/>
              </w:tcPr>
            </w:tcPrChange>
          </w:tcPr>
          <w:p w14:paraId="25D269BF" w14:textId="77777777" w:rsidR="00D74D84" w:rsidRPr="000C488D" w:rsidRDefault="00D74D84" w:rsidP="005479A6">
            <w:pPr>
              <w:rPr>
                <w:sz w:val="13"/>
                <w:szCs w:val="13"/>
              </w:rPr>
            </w:pPr>
          </w:p>
        </w:tc>
        <w:tc>
          <w:tcPr>
            <w:tcW w:w="660" w:type="dxa"/>
            <w:tcPrChange w:id="574" w:author="Sriram Melkote [2]" w:date="2020-09-18T11:40:00Z">
              <w:tcPr>
                <w:tcW w:w="924" w:type="dxa"/>
              </w:tcPr>
            </w:tcPrChange>
          </w:tcPr>
          <w:p w14:paraId="142F820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575" w:author="Sriram Melkote [2]" w:date="2020-09-18T11:40:00Z">
              <w:tcPr>
                <w:tcW w:w="1014" w:type="dxa"/>
              </w:tcPr>
            </w:tcPrChange>
          </w:tcPr>
          <w:p w14:paraId="7D9D195E"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576" w:author="Sriram Melkote [2]" w:date="2020-09-18T11:40:00Z">
              <w:tcPr>
                <w:tcW w:w="1014" w:type="dxa"/>
              </w:tcPr>
            </w:tcPrChange>
          </w:tcPr>
          <w:p w14:paraId="0EE31387"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c>
          <w:tcPr>
            <w:tcW w:w="1012" w:type="dxa"/>
            <w:tcPrChange w:id="577" w:author="Sriram Melkote [2]" w:date="2020-09-18T11:40:00Z">
              <w:tcPr>
                <w:tcW w:w="1014" w:type="dxa"/>
              </w:tcPr>
            </w:tcPrChange>
          </w:tcPr>
          <w:p w14:paraId="21C84ECD" w14:textId="77777777" w:rsidR="00D74D84" w:rsidRPr="000C488D" w:rsidRDefault="00D74D84" w:rsidP="005479A6">
            <w:pPr>
              <w:cnfStyle w:val="000000000000" w:firstRow="0" w:lastRow="0" w:firstColumn="0" w:lastColumn="0" w:oddVBand="0" w:evenVBand="0" w:oddHBand="0" w:evenHBand="0" w:firstRowFirstColumn="0" w:firstRowLastColumn="0" w:lastRowFirstColumn="0" w:lastRowLastColumn="0"/>
              <w:rPr>
                <w:sz w:val="13"/>
                <w:szCs w:val="13"/>
              </w:rPr>
            </w:pPr>
          </w:p>
        </w:tc>
      </w:tr>
    </w:tbl>
    <w:p w14:paraId="2C5A918E" w14:textId="77777777" w:rsidR="005479A6" w:rsidRDefault="005479A6" w:rsidP="00F043A8">
      <w:pPr>
        <w:pStyle w:val="Heading3"/>
        <w:ind w:left="720"/>
      </w:pPr>
    </w:p>
    <w:p w14:paraId="1F79A2D6" w14:textId="2DABA15F" w:rsidR="00506022" w:rsidRDefault="00F043A8" w:rsidP="00F043A8">
      <w:pPr>
        <w:pStyle w:val="Heading3"/>
        <w:ind w:left="720"/>
      </w:pPr>
      <w:bookmarkStart w:id="578" w:name="_Toc42125216"/>
      <w:r>
        <w:t>C</w:t>
      </w:r>
      <w:r w:rsidR="00506022">
        <w:t>hanges in 6.0.0:</w:t>
      </w:r>
      <w:bookmarkEnd w:id="578"/>
    </w:p>
    <w:p w14:paraId="7E825611" w14:textId="62FB3C59" w:rsidR="00AF2453" w:rsidRPr="00AF2453" w:rsidRDefault="00AF2453" w:rsidP="00AF2453">
      <w:pPr>
        <w:pStyle w:val="Heading4"/>
      </w:pPr>
      <w:r>
        <w:tab/>
        <w:t>Change to timer API</w:t>
      </w:r>
    </w:p>
    <w:p w14:paraId="5C32AF3D" w14:textId="79D02B56" w:rsidR="00506022" w:rsidRDefault="009934D5" w:rsidP="00F043A8">
      <w:pPr>
        <w:ind w:left="720"/>
      </w:pPr>
      <w:r>
        <w:t xml:space="preserve">In versions prior to 6.0.0, there were two ways to create timers - </w:t>
      </w:r>
      <w:proofErr w:type="spellStart"/>
      <w:proofErr w:type="gramStart"/>
      <w:r w:rsidR="00506022" w:rsidRPr="00CA0089">
        <w:rPr>
          <w:rFonts w:ascii="Consolas" w:hAnsi="Consolas" w:cs="Consolas"/>
          <w:b/>
          <w:i/>
          <w:iCs/>
          <w:color w:val="2F5496" w:themeColor="accent1" w:themeShade="BF"/>
          <w:sz w:val="18"/>
          <w:szCs w:val="18"/>
        </w:rPr>
        <w:t>c</w:t>
      </w:r>
      <w:r w:rsidR="00506022">
        <w:rPr>
          <w:rFonts w:ascii="Consolas" w:hAnsi="Consolas" w:cs="Consolas"/>
          <w:b/>
          <w:i/>
          <w:iCs/>
          <w:color w:val="2F5496" w:themeColor="accent1" w:themeShade="BF"/>
          <w:sz w:val="18"/>
          <w:szCs w:val="18"/>
        </w:rPr>
        <w:t>ronTimer</w:t>
      </w:r>
      <w:proofErr w:type="spellEnd"/>
      <w:r w:rsidR="00506022">
        <w:rPr>
          <w:rFonts w:ascii="Consolas" w:hAnsi="Consolas" w:cs="Consolas"/>
          <w:b/>
          <w:i/>
          <w:iCs/>
          <w:color w:val="2F5496" w:themeColor="accent1" w:themeShade="BF"/>
          <w:sz w:val="18"/>
          <w:szCs w:val="18"/>
        </w:rPr>
        <w:t>(</w:t>
      </w:r>
      <w:proofErr w:type="gramEnd"/>
      <w:r w:rsidR="00506022">
        <w:rPr>
          <w:rFonts w:ascii="Consolas" w:hAnsi="Consolas" w:cs="Consolas"/>
          <w:b/>
          <w:i/>
          <w:iCs/>
          <w:color w:val="2F5496" w:themeColor="accent1" w:themeShade="BF"/>
          <w:sz w:val="18"/>
          <w:szCs w:val="18"/>
        </w:rPr>
        <w:t>)</w:t>
      </w:r>
      <w:r w:rsidR="00506022">
        <w:t xml:space="preserve"> and </w:t>
      </w:r>
      <w:proofErr w:type="spellStart"/>
      <w:r w:rsidR="00506022">
        <w:rPr>
          <w:rFonts w:ascii="Consolas" w:hAnsi="Consolas" w:cs="Consolas"/>
          <w:b/>
          <w:i/>
          <w:iCs/>
          <w:color w:val="2F5496" w:themeColor="accent1" w:themeShade="BF"/>
          <w:sz w:val="18"/>
          <w:szCs w:val="18"/>
        </w:rPr>
        <w:t>docTimer</w:t>
      </w:r>
      <w:proofErr w:type="spellEnd"/>
      <w:r w:rsidR="00506022">
        <w:rPr>
          <w:rFonts w:ascii="Consolas" w:hAnsi="Consolas" w:cs="Consolas"/>
          <w:b/>
          <w:i/>
          <w:iCs/>
          <w:color w:val="2F5496" w:themeColor="accent1" w:themeShade="BF"/>
          <w:sz w:val="18"/>
          <w:szCs w:val="18"/>
        </w:rPr>
        <w:t>()</w:t>
      </w:r>
      <w:r>
        <w:t xml:space="preserve">. Both these </w:t>
      </w:r>
      <w:r w:rsidR="00506022">
        <w:t xml:space="preserve">calls </w:t>
      </w:r>
      <w:r w:rsidR="00F043A8">
        <w:t xml:space="preserve">have been </w:t>
      </w:r>
      <w:r w:rsidR="00506022">
        <w:t>are removed</w:t>
      </w:r>
      <w:r>
        <w:t xml:space="preserve"> in 6.0.0</w:t>
      </w:r>
      <w:r w:rsidR="00506022">
        <w:t xml:space="preserve">, and the functionality </w:t>
      </w:r>
      <w:r w:rsidR="00F043A8">
        <w:t>ha</w:t>
      </w:r>
      <w:r>
        <w:t xml:space="preserve">s </w:t>
      </w:r>
      <w:r w:rsidR="00F043A8">
        <w:t xml:space="preserve">been </w:t>
      </w:r>
      <w:r w:rsidR="00506022">
        <w:t xml:space="preserve">folded into the </w:t>
      </w:r>
      <w:proofErr w:type="spellStart"/>
      <w:proofErr w:type="gramStart"/>
      <w:r>
        <w:rPr>
          <w:rFonts w:ascii="Consolas" w:hAnsi="Consolas" w:cs="Consolas"/>
          <w:b/>
          <w:i/>
          <w:iCs/>
          <w:color w:val="2F5496" w:themeColor="accent1" w:themeShade="BF"/>
          <w:sz w:val="18"/>
          <w:szCs w:val="18"/>
        </w:rPr>
        <w:t>createT</w:t>
      </w:r>
      <w:r w:rsidR="00F043A8">
        <w:rPr>
          <w:rFonts w:ascii="Consolas" w:hAnsi="Consolas" w:cs="Consolas"/>
          <w:b/>
          <w:i/>
          <w:iCs/>
          <w:color w:val="2F5496" w:themeColor="accent1" w:themeShade="BF"/>
          <w:sz w:val="18"/>
          <w:szCs w:val="18"/>
        </w:rPr>
        <w:t>imer</w:t>
      </w:r>
      <w:proofErr w:type="spellEnd"/>
      <w:r w:rsidR="00F043A8">
        <w:rPr>
          <w:rFonts w:ascii="Consolas" w:hAnsi="Consolas" w:cs="Consolas"/>
          <w:b/>
          <w:i/>
          <w:iCs/>
          <w:color w:val="2F5496" w:themeColor="accent1" w:themeShade="BF"/>
          <w:sz w:val="18"/>
          <w:szCs w:val="18"/>
        </w:rPr>
        <w:t>(</w:t>
      </w:r>
      <w:proofErr w:type="gramEnd"/>
      <w:r w:rsidR="00F043A8">
        <w:rPr>
          <w:rFonts w:ascii="Consolas" w:hAnsi="Consolas" w:cs="Consolas"/>
          <w:b/>
          <w:i/>
          <w:iCs/>
          <w:color w:val="2F5496" w:themeColor="accent1" w:themeShade="BF"/>
          <w:sz w:val="18"/>
          <w:szCs w:val="18"/>
        </w:rPr>
        <w:t>)</w:t>
      </w:r>
      <w:r w:rsidR="00F043A8">
        <w:t xml:space="preserve"> call.</w:t>
      </w:r>
      <w:r w:rsidR="001E3113">
        <w:t xml:space="preserve"> As this was a</w:t>
      </w:r>
      <w:r w:rsidR="00B512E3">
        <w:t>n</w:t>
      </w:r>
      <w:r w:rsidR="001E3113">
        <w:t xml:space="preserve"> </w:t>
      </w:r>
      <w:r w:rsidR="00B512E3">
        <w:t>Uncommitted</w:t>
      </w:r>
      <w:r w:rsidR="001E3113">
        <w:t xml:space="preserve"> feature in 6.0.x, backwards compatibility is not supported.</w:t>
      </w:r>
    </w:p>
    <w:p w14:paraId="7962B0D7" w14:textId="77777777" w:rsidR="00506022" w:rsidRDefault="00506022" w:rsidP="00F043A8">
      <w:pPr>
        <w:ind w:left="720"/>
      </w:pPr>
    </w:p>
    <w:p w14:paraId="1285E589" w14:textId="77777777" w:rsidR="00F043A8" w:rsidRDefault="00F043A8" w:rsidP="00F043A8">
      <w:pPr>
        <w:pStyle w:val="Heading3"/>
        <w:ind w:left="720"/>
      </w:pPr>
      <w:bookmarkStart w:id="579" w:name="_Toc42125217"/>
      <w:r>
        <w:t>C</w:t>
      </w:r>
      <w:r w:rsidR="00506022">
        <w:t>hanges in 6.5.0:</w:t>
      </w:r>
      <w:bookmarkEnd w:id="579"/>
    </w:p>
    <w:p w14:paraId="0A397A5E" w14:textId="5B471DF6" w:rsidR="00AF2453" w:rsidRDefault="00AF2453" w:rsidP="00AF2453">
      <w:pPr>
        <w:pStyle w:val="Heading4"/>
      </w:pPr>
      <w:r>
        <w:tab/>
        <w:t>Change in behavior accessing non-existent items from a bucket</w:t>
      </w:r>
    </w:p>
    <w:p w14:paraId="3FEFD8A7" w14:textId="1D76C875" w:rsidR="0043471B" w:rsidRDefault="00F043A8" w:rsidP="009934D5">
      <w:pPr>
        <w:ind w:left="720"/>
      </w:pPr>
      <w:r>
        <w:t xml:space="preserve">In </w:t>
      </w:r>
      <w:r w:rsidR="009934D5">
        <w:t>v</w:t>
      </w:r>
      <w:r>
        <w:t>ersions prior to 6.5.0, the bucket G</w:t>
      </w:r>
      <w:r w:rsidR="0043471B">
        <w:t xml:space="preserve">et operation would throw an exception when accessing missing </w:t>
      </w:r>
      <w:r w:rsidR="009934D5">
        <w:t>objects</w:t>
      </w:r>
      <w:r>
        <w:t xml:space="preserve">. To be consistent with JavaScript, in 6.5.0 and later, accessing a missing key using bucket Get operation </w:t>
      </w:r>
      <w:r w:rsidR="0043471B">
        <w:t>returning</w:t>
      </w:r>
      <w:r w:rsidR="009934D5">
        <w:t xml:space="preserve"> JavaScript</w:t>
      </w:r>
      <w:r w:rsidR="0043471B">
        <w:t xml:space="preserve"> </w:t>
      </w:r>
      <w:r w:rsidR="0043471B" w:rsidRPr="0043471B">
        <w:rPr>
          <w:i/>
          <w:iCs/>
        </w:rPr>
        <w:t>undefined</w:t>
      </w:r>
      <w:r>
        <w:t xml:space="preserve"> and does not throw an exception.</w:t>
      </w:r>
      <w:r w:rsidR="00D261D2">
        <w:t xml:space="preserve"> As this was a </w:t>
      </w:r>
      <w:r w:rsidR="00072478">
        <w:t>Committed</w:t>
      </w:r>
      <w:r w:rsidR="00D261D2">
        <w:t xml:space="preserve"> feature</w:t>
      </w:r>
      <w:r w:rsidR="005A5FB7">
        <w:t xml:space="preserve"> prior to 6.5.0</w:t>
      </w:r>
      <w:r w:rsidR="00D261D2">
        <w:t>, full backwards compatibility is made available using language versioning setting.</w:t>
      </w:r>
    </w:p>
    <w:p w14:paraId="358801EE" w14:textId="77777777" w:rsidR="00AF2453" w:rsidRDefault="00AF2453" w:rsidP="00AF2453">
      <w:pPr>
        <w:pStyle w:val="Heading4"/>
      </w:pPr>
    </w:p>
    <w:p w14:paraId="67A8EFB8" w14:textId="48CBC067" w:rsidR="00AF2453" w:rsidRDefault="00AF2453" w:rsidP="00AF2453">
      <w:pPr>
        <w:pStyle w:val="Heading4"/>
      </w:pPr>
      <w:r>
        <w:tab/>
      </w:r>
      <w:r w:rsidR="00D261D2">
        <w:t xml:space="preserve">Replacing </w:t>
      </w:r>
      <w:proofErr w:type="gramStart"/>
      <w:r>
        <w:t>curl(</w:t>
      </w:r>
      <w:proofErr w:type="gramEnd"/>
      <w:r>
        <w:t xml:space="preserve">) </w:t>
      </w:r>
      <w:r w:rsidR="00D261D2">
        <w:t xml:space="preserve">with </w:t>
      </w:r>
      <w:r w:rsidR="00072478">
        <w:t>Committed</w:t>
      </w:r>
      <w:r w:rsidR="00D261D2">
        <w:t xml:space="preserve"> version</w:t>
      </w:r>
    </w:p>
    <w:p w14:paraId="7B3AF3CD" w14:textId="3BA41A3E" w:rsidR="00AF2453" w:rsidRDefault="00372E78" w:rsidP="00AF2453">
      <w:pPr>
        <w:ind w:left="720"/>
      </w:pPr>
      <w:r>
        <w:t>The</w:t>
      </w:r>
      <w:r w:rsidR="00AF2453">
        <w:t xml:space="preserve"> </w:t>
      </w:r>
      <w:r w:rsidR="0048217C">
        <w:t>Uncommitted</w:t>
      </w:r>
      <w:r w:rsidR="00D261D2">
        <w:t xml:space="preserve"> ve</w:t>
      </w:r>
      <w:r w:rsidR="00AF2453">
        <w:t xml:space="preserve">rsion of </w:t>
      </w:r>
      <w:proofErr w:type="gramStart"/>
      <w:r w:rsidR="00AF2453" w:rsidRPr="00CA0089">
        <w:rPr>
          <w:rFonts w:ascii="Consolas" w:hAnsi="Consolas" w:cs="Consolas"/>
          <w:b/>
          <w:i/>
          <w:iCs/>
          <w:color w:val="2F5496" w:themeColor="accent1" w:themeShade="BF"/>
          <w:sz w:val="18"/>
          <w:szCs w:val="18"/>
        </w:rPr>
        <w:t>c</w:t>
      </w:r>
      <w:r w:rsidR="00AF2453">
        <w:rPr>
          <w:rFonts w:ascii="Consolas" w:hAnsi="Consolas" w:cs="Consolas"/>
          <w:b/>
          <w:i/>
          <w:iCs/>
          <w:color w:val="2F5496" w:themeColor="accent1" w:themeShade="BF"/>
          <w:sz w:val="18"/>
          <w:szCs w:val="18"/>
        </w:rPr>
        <w:t>url(</w:t>
      </w:r>
      <w:proofErr w:type="gramEnd"/>
      <w:r w:rsidR="00AF2453">
        <w:rPr>
          <w:rFonts w:ascii="Consolas" w:hAnsi="Consolas" w:cs="Consolas"/>
          <w:b/>
          <w:i/>
          <w:iCs/>
          <w:color w:val="2F5496" w:themeColor="accent1" w:themeShade="BF"/>
          <w:sz w:val="18"/>
          <w:szCs w:val="18"/>
        </w:rPr>
        <w:t xml:space="preserve">) </w:t>
      </w:r>
      <w:r w:rsidR="00AF2453">
        <w:t xml:space="preserve">available in 6.0.x </w:t>
      </w:r>
      <w:r>
        <w:t>has been</w:t>
      </w:r>
      <w:r w:rsidR="00AF2453">
        <w:t xml:space="preserve"> replaced with </w:t>
      </w:r>
      <w:r w:rsidR="00D261D2">
        <w:t xml:space="preserve">the final </w:t>
      </w:r>
      <w:r w:rsidR="00072478">
        <w:t>Committed</w:t>
      </w:r>
      <w:r w:rsidR="00D261D2">
        <w:t xml:space="preserve"> version</w:t>
      </w:r>
      <w:r w:rsidR="00453261">
        <w:t xml:space="preserve"> from 6.5.0</w:t>
      </w:r>
      <w:r w:rsidR="00D261D2">
        <w:t>. As this was a</w:t>
      </w:r>
      <w:r w:rsidR="00453261">
        <w:t xml:space="preserve">n Uncommitted </w:t>
      </w:r>
      <w:r w:rsidR="00D261D2">
        <w:t>feature</w:t>
      </w:r>
      <w:r w:rsidR="001E3113">
        <w:t xml:space="preserve"> in 6.0.x</w:t>
      </w:r>
      <w:r w:rsidR="00D261D2">
        <w:t xml:space="preserve">, backwards compatibility </w:t>
      </w:r>
      <w:r w:rsidR="001E3113">
        <w:t>is not supported</w:t>
      </w:r>
      <w:r w:rsidR="00D261D2">
        <w:t>.</w:t>
      </w:r>
    </w:p>
    <w:p w14:paraId="0A33AB2B" w14:textId="77777777" w:rsidR="00AF2453" w:rsidRDefault="00AF2453" w:rsidP="00AF2453">
      <w:pPr>
        <w:ind w:left="720"/>
      </w:pPr>
    </w:p>
    <w:p w14:paraId="0B71D337" w14:textId="337A2CC6" w:rsidR="00D261D2" w:rsidRDefault="00D261D2" w:rsidP="00D261D2">
      <w:pPr>
        <w:pStyle w:val="Heading4"/>
      </w:pPr>
      <w:r>
        <w:tab/>
        <w:t>Change in N1</w:t>
      </w:r>
      <w:proofErr w:type="gramStart"/>
      <w:r>
        <w:t>qlQuery(</w:t>
      </w:r>
      <w:proofErr w:type="gramEnd"/>
      <w:r>
        <w:t>) class</w:t>
      </w:r>
    </w:p>
    <w:p w14:paraId="28C08979" w14:textId="28C5D4D7" w:rsidR="00D261D2" w:rsidRDefault="00D261D2" w:rsidP="00D261D2">
      <w:pPr>
        <w:ind w:left="720"/>
      </w:pPr>
      <w:r>
        <w:t xml:space="preserve">The internal class </w:t>
      </w:r>
      <w:r>
        <w:rPr>
          <w:rFonts w:ascii="Consolas" w:hAnsi="Consolas" w:cs="Consolas"/>
          <w:b/>
          <w:i/>
          <w:iCs/>
          <w:color w:val="2F5496" w:themeColor="accent1" w:themeShade="BF"/>
          <w:sz w:val="18"/>
          <w:szCs w:val="18"/>
        </w:rPr>
        <w:t>N1</w:t>
      </w:r>
      <w:proofErr w:type="gramStart"/>
      <w:r>
        <w:rPr>
          <w:rFonts w:ascii="Consolas" w:hAnsi="Consolas" w:cs="Consolas"/>
          <w:b/>
          <w:i/>
          <w:iCs/>
          <w:color w:val="2F5496" w:themeColor="accent1" w:themeShade="BF"/>
          <w:sz w:val="18"/>
          <w:szCs w:val="18"/>
        </w:rPr>
        <w:t>qlQuery(</w:t>
      </w:r>
      <w:proofErr w:type="gramEnd"/>
      <w:r>
        <w:rPr>
          <w:rFonts w:ascii="Consolas" w:hAnsi="Consolas" w:cs="Consolas"/>
          <w:b/>
          <w:i/>
          <w:iCs/>
          <w:color w:val="2F5496" w:themeColor="accent1" w:themeShade="BF"/>
          <w:sz w:val="18"/>
          <w:szCs w:val="18"/>
        </w:rPr>
        <w:t xml:space="preserve">) </w:t>
      </w:r>
      <w:r>
        <w:t xml:space="preserve">used in the transpiled language has been replaced with a new internal class </w:t>
      </w:r>
      <w:r>
        <w:rPr>
          <w:rFonts w:ascii="Consolas" w:hAnsi="Consolas" w:cs="Consolas"/>
          <w:b/>
          <w:i/>
          <w:iCs/>
          <w:color w:val="2F5496" w:themeColor="accent1" w:themeShade="BF"/>
          <w:sz w:val="18"/>
          <w:szCs w:val="18"/>
        </w:rPr>
        <w:t xml:space="preserve">N1QL(). </w:t>
      </w:r>
      <w:r>
        <w:t>As this is an internal artifact</w:t>
      </w:r>
      <w:r w:rsidR="001E3113">
        <w:t xml:space="preserve"> of a</w:t>
      </w:r>
      <w:r w:rsidR="00313594">
        <w:t>n</w:t>
      </w:r>
      <w:r w:rsidR="001E3113">
        <w:t xml:space="preserve"> </w:t>
      </w:r>
      <w:r w:rsidR="000264FB">
        <w:t>Uncommi</w:t>
      </w:r>
      <w:r w:rsidR="009C4534">
        <w:t>t</w:t>
      </w:r>
      <w:r w:rsidR="000264FB">
        <w:t>ted</w:t>
      </w:r>
      <w:r w:rsidR="001E3113">
        <w:t xml:space="preserve"> feature in 6.0.x</w:t>
      </w:r>
      <w:r>
        <w:t xml:space="preserve">, backwards compatibility </w:t>
      </w:r>
      <w:r w:rsidR="001E3113">
        <w:t>is not supported</w:t>
      </w:r>
      <w:r>
        <w:t>.</w:t>
      </w:r>
    </w:p>
    <w:p w14:paraId="183B940C" w14:textId="68416F92" w:rsidR="00AF2453" w:rsidRDefault="00AF2453" w:rsidP="009934D5">
      <w:pPr>
        <w:ind w:left="720"/>
      </w:pPr>
    </w:p>
    <w:p w14:paraId="1BE049B6" w14:textId="0B4A444D" w:rsidR="005A5FB7" w:rsidRDefault="005A5FB7" w:rsidP="005A5FB7">
      <w:pPr>
        <w:pStyle w:val="Heading4"/>
      </w:pPr>
      <w:r>
        <w:tab/>
        <w:t xml:space="preserve">Change in </w:t>
      </w:r>
      <w:r w:rsidR="00224F36">
        <w:t xml:space="preserve">point of time </w:t>
      </w:r>
      <w:r>
        <w:t>when SELECT statements run</w:t>
      </w:r>
    </w:p>
    <w:p w14:paraId="067890A8" w14:textId="03903F51" w:rsidR="005A5FB7" w:rsidRDefault="005A5FB7" w:rsidP="005A5FB7">
      <w:pPr>
        <w:ind w:left="720"/>
      </w:pPr>
      <w:r>
        <w:t>Prior to 6.5.0, N1QL SELECT statements would run only when iterator was</w:t>
      </w:r>
      <w:r w:rsidR="00224F36">
        <w:t xml:space="preserve"> first</w:t>
      </w:r>
      <w:r>
        <w:t xml:space="preserve"> accessed</w:t>
      </w:r>
      <w:r w:rsidR="00224F36">
        <w:t xml:space="preserve"> and not when the SELECT was issued</w:t>
      </w:r>
      <w:r>
        <w:t>. This has changed</w:t>
      </w:r>
      <w:r w:rsidR="00224F36">
        <w:t xml:space="preserve">. </w:t>
      </w:r>
      <w:r>
        <w:t xml:space="preserve">SELECT statements will </w:t>
      </w:r>
      <w:r w:rsidR="00224F36">
        <w:t xml:space="preserve">start running as soon as issued. </w:t>
      </w:r>
      <w:r>
        <w:t xml:space="preserve">As N1QL </w:t>
      </w:r>
      <w:r w:rsidR="00224F36">
        <w:t xml:space="preserve">features were </w:t>
      </w:r>
      <w:r w:rsidR="006369E3">
        <w:t>Uncommitted</w:t>
      </w:r>
      <w:r>
        <w:t xml:space="preserve"> prior to 6.5.0, backwards compatibility </w:t>
      </w:r>
      <w:r w:rsidR="001E3113">
        <w:t>is not supported</w:t>
      </w:r>
      <w:r>
        <w:t>.</w:t>
      </w:r>
    </w:p>
    <w:p w14:paraId="31621C31" w14:textId="378053AA" w:rsidR="005A5FB7" w:rsidRDefault="005A5FB7" w:rsidP="009934D5">
      <w:pPr>
        <w:ind w:left="720"/>
      </w:pPr>
    </w:p>
    <w:p w14:paraId="66CEACBA" w14:textId="69DC30D7" w:rsidR="00531C74" w:rsidRDefault="00531C74" w:rsidP="00531C74">
      <w:pPr>
        <w:pStyle w:val="Heading3"/>
        <w:ind w:left="720"/>
      </w:pPr>
      <w:bookmarkStart w:id="580" w:name="_Toc42125218"/>
      <w:r>
        <w:lastRenderedPageBreak/>
        <w:t xml:space="preserve">Changes in </w:t>
      </w:r>
      <w:del w:id="581" w:author="Sriram Melkote [2]" w:date="2020-09-18T11:38:00Z">
        <w:r w:rsidDel="008F70A4">
          <w:delText>7.0</w:delText>
        </w:r>
      </w:del>
      <w:ins w:id="582" w:author="Sriram Melkote [2]" w:date="2020-09-18T11:38:00Z">
        <w:r w:rsidR="008F70A4">
          <w:t>6.6</w:t>
        </w:r>
      </w:ins>
      <w:r>
        <w:t>.0:</w:t>
      </w:r>
      <w:bookmarkEnd w:id="580"/>
    </w:p>
    <w:p w14:paraId="51167D38" w14:textId="19ED927E" w:rsidR="00531C74" w:rsidRDefault="00531C74" w:rsidP="000C5673">
      <w:pPr>
        <w:pStyle w:val="ListParagraph"/>
        <w:numPr>
          <w:ilvl w:val="0"/>
          <w:numId w:val="21"/>
        </w:numPr>
      </w:pPr>
      <w:r>
        <w:t xml:space="preserve">A new argument named </w:t>
      </w:r>
      <w:r w:rsidRPr="000C5673">
        <w:rPr>
          <w:i/>
          <w:iCs/>
        </w:rPr>
        <w:t>options</w:t>
      </w:r>
      <w:r>
        <w:t xml:space="preserve"> has been added to </w:t>
      </w:r>
      <w:proofErr w:type="spellStart"/>
      <w:proofErr w:type="gramStart"/>
      <w:r>
        <w:t>OnDelete</w:t>
      </w:r>
      <w:proofErr w:type="spellEnd"/>
      <w:r w:rsidR="00D15C1C">
        <w:t>(</w:t>
      </w:r>
      <w:proofErr w:type="gramEnd"/>
      <w:r w:rsidR="00D15C1C">
        <w:t>)</w:t>
      </w:r>
      <w:r>
        <w:t xml:space="preserve"> method. This parameter indicates additional information about the delete event</w:t>
      </w:r>
      <w:r w:rsidR="007536B8">
        <w:t>. Currently, it contains a single boolean entry '</w:t>
      </w:r>
      <w:r w:rsidR="007536B8" w:rsidRPr="000C5673">
        <w:rPr>
          <w:i/>
          <w:iCs/>
        </w:rPr>
        <w:t>expired'</w:t>
      </w:r>
      <w:r>
        <w:t xml:space="preserve"> </w:t>
      </w:r>
      <w:r w:rsidR="007536B8">
        <w:t>that indicates if the deletion was due to document expiration.</w:t>
      </w:r>
      <w:r w:rsidR="00796C26">
        <w:t xml:space="preserve"> As the argument is an additional argument and JavaScript allows functions to ignore additional arguments, it is backwards compatible with prior versions' signature of the </w:t>
      </w:r>
      <w:proofErr w:type="spellStart"/>
      <w:proofErr w:type="gramStart"/>
      <w:r w:rsidR="00796C26">
        <w:t>OnDelete</w:t>
      </w:r>
      <w:proofErr w:type="spellEnd"/>
      <w:r w:rsidR="00796C26">
        <w:t>(</w:t>
      </w:r>
      <w:proofErr w:type="gramEnd"/>
      <w:r w:rsidR="00796C26">
        <w:t>) handler.</w:t>
      </w:r>
    </w:p>
    <w:p w14:paraId="027BB88F" w14:textId="5F63EBC9" w:rsidR="000C5673" w:rsidRDefault="000C5673" w:rsidP="009934D5">
      <w:pPr>
        <w:ind w:left="720"/>
      </w:pPr>
    </w:p>
    <w:p w14:paraId="175973D0" w14:textId="434CC1EE" w:rsidR="000C5673" w:rsidRPr="00531C74" w:rsidRDefault="000C5673" w:rsidP="000C5673">
      <w:pPr>
        <w:pStyle w:val="ListParagraph"/>
        <w:numPr>
          <w:ilvl w:val="0"/>
          <w:numId w:val="21"/>
        </w:numPr>
      </w:pPr>
      <w:r>
        <w:t xml:space="preserve">New function </w:t>
      </w:r>
      <w:proofErr w:type="spellStart"/>
      <w:proofErr w:type="gramStart"/>
      <w:r>
        <w:t>cancelTimer</w:t>
      </w:r>
      <w:proofErr w:type="spellEnd"/>
      <w:r>
        <w:t>(</w:t>
      </w:r>
      <w:proofErr w:type="gramEnd"/>
      <w:r>
        <w:t>) has been added</w:t>
      </w:r>
      <w:r w:rsidR="00626BE8">
        <w:t xml:space="preserve"> to enable canceling pending timers</w:t>
      </w:r>
      <w:r>
        <w:t>.</w:t>
      </w:r>
    </w:p>
    <w:sectPr w:rsidR="000C5673" w:rsidRPr="00531C74" w:rsidSect="009B3E2E">
      <w:footerReference w:type="even" r:id="rId7"/>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7608D" w14:textId="77777777" w:rsidR="00A72A7D" w:rsidRDefault="00A72A7D" w:rsidP="00917597">
      <w:r>
        <w:separator/>
      </w:r>
    </w:p>
  </w:endnote>
  <w:endnote w:type="continuationSeparator" w:id="0">
    <w:p w14:paraId="39C86E43" w14:textId="77777777" w:rsidR="00A72A7D" w:rsidRDefault="00A72A7D" w:rsidP="00917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88483259"/>
      <w:docPartObj>
        <w:docPartGallery w:val="Page Numbers (Bottom of Page)"/>
        <w:docPartUnique/>
      </w:docPartObj>
    </w:sdtPr>
    <w:sdtContent>
      <w:p w14:paraId="1FA904DE" w14:textId="53C43A63" w:rsidR="00283DC1" w:rsidRDefault="00283DC1"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2759B3" w14:textId="77777777" w:rsidR="00283DC1" w:rsidRDefault="00283DC1" w:rsidP="009175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277012"/>
      <w:docPartObj>
        <w:docPartGallery w:val="Page Numbers (Bottom of Page)"/>
        <w:docPartUnique/>
      </w:docPartObj>
    </w:sdtPr>
    <w:sdtContent>
      <w:p w14:paraId="1F343F1E" w14:textId="232384E3" w:rsidR="00283DC1" w:rsidRDefault="00283DC1" w:rsidP="000B24B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B39B07B" w14:textId="77777777" w:rsidR="00283DC1" w:rsidRDefault="00283DC1" w:rsidP="0091759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EFF0E" w14:textId="77777777" w:rsidR="00A72A7D" w:rsidRDefault="00A72A7D" w:rsidP="00917597">
      <w:r>
        <w:separator/>
      </w:r>
    </w:p>
  </w:footnote>
  <w:footnote w:type="continuationSeparator" w:id="0">
    <w:p w14:paraId="43DE8006" w14:textId="77777777" w:rsidR="00A72A7D" w:rsidRDefault="00A72A7D" w:rsidP="00917597">
      <w:r>
        <w:continuationSeparator/>
      </w:r>
    </w:p>
  </w:footnote>
  <w:footnote w:id="1">
    <w:p w14:paraId="78934A8E" w14:textId="1F9FF05A" w:rsidR="00283DC1" w:rsidRDefault="00283DC1">
      <w:pPr>
        <w:pStyle w:val="FootnoteText"/>
      </w:pPr>
      <w:r>
        <w:rPr>
          <w:rStyle w:val="FootnoteReference"/>
        </w:rPr>
        <w:footnoteRef/>
      </w:r>
      <w:r>
        <w:t xml:space="preserve"> Also see note in "Language Change History" section regarding this function signature change</w:t>
      </w:r>
    </w:p>
  </w:footnote>
  <w:footnote w:id="2">
    <w:p w14:paraId="78D78119" w14:textId="664793F4" w:rsidR="00283DC1" w:rsidRDefault="00283DC1">
      <w:pPr>
        <w:pStyle w:val="FootnoteText"/>
      </w:pPr>
      <w:r>
        <w:rPr>
          <w:rStyle w:val="FootnoteReference"/>
        </w:rPr>
        <w:footnoteRef/>
      </w:r>
      <w:r>
        <w:t xml:space="preserve"> Also see note in "Language Change History" section regarding behavior change</w:t>
      </w:r>
    </w:p>
  </w:footnote>
  <w:footnote w:id="3">
    <w:p w14:paraId="626D039C" w14:textId="2B132BF3" w:rsidR="00283DC1" w:rsidRDefault="00283DC1">
      <w:pPr>
        <w:pStyle w:val="FootnoteText"/>
      </w:pPr>
      <w:r>
        <w:rPr>
          <w:rStyle w:val="FootnoteReference"/>
        </w:rPr>
        <w:footnoteRef/>
      </w:r>
      <w:r>
        <w:t xml:space="preserve"> Also see note in "Language Change History" section regarding older construct</w:t>
      </w:r>
    </w:p>
  </w:footnote>
  <w:footnote w:id="4">
    <w:p w14:paraId="0BB333B9" w14:textId="50F3BC35" w:rsidR="00283DC1" w:rsidRDefault="00283DC1">
      <w:pPr>
        <w:pStyle w:val="FootnoteText"/>
      </w:pPr>
      <w:r>
        <w:rPr>
          <w:rStyle w:val="FootnoteReference"/>
        </w:rPr>
        <w:footnoteRef/>
      </w:r>
      <w:r>
        <w:t xml:space="preserve"> Also see note in "Language Change History" section regarding API change</w:t>
      </w:r>
    </w:p>
  </w:footnote>
  <w:footnote w:id="5">
    <w:p w14:paraId="0DDB2F54" w14:textId="3230BD29" w:rsidR="00283DC1" w:rsidRDefault="00283DC1">
      <w:pPr>
        <w:pStyle w:val="FootnoteText"/>
      </w:pPr>
      <w:r>
        <w:rPr>
          <w:rStyle w:val="FootnoteReference"/>
        </w:rPr>
        <w:footnoteRef/>
      </w:r>
      <w:r>
        <w:t xml:space="preserve"> Also see note in "Language Change History" section regarding API change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44AF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D4962CD"/>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3A185C"/>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970D46"/>
    <w:multiLevelType w:val="multilevel"/>
    <w:tmpl w:val="BC60436A"/>
    <w:lvl w:ilvl="0">
      <w:start w:val="1"/>
      <w:numFmt w:val="decimal"/>
      <w:lvlText w:val="%1."/>
      <w:lvlJc w:val="left"/>
      <w:pPr>
        <w:tabs>
          <w:tab w:val="num" w:pos="1440"/>
        </w:tabs>
        <w:ind w:left="1440" w:hanging="360"/>
      </w:pPr>
    </w:lvl>
    <w:lvl w:ilvl="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26512286"/>
    <w:multiLevelType w:val="multilevel"/>
    <w:tmpl w:val="5674F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024BCA"/>
    <w:multiLevelType w:val="hybridMultilevel"/>
    <w:tmpl w:val="D3BA131E"/>
    <w:lvl w:ilvl="0" w:tplc="AA760E0A">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4E160FD"/>
    <w:multiLevelType w:val="hybridMultilevel"/>
    <w:tmpl w:val="CFCAF934"/>
    <w:lvl w:ilvl="0" w:tplc="667C1A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1F43A7"/>
    <w:multiLevelType w:val="multilevel"/>
    <w:tmpl w:val="58449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30643"/>
    <w:multiLevelType w:val="multilevel"/>
    <w:tmpl w:val="E690C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93B2E5F"/>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792BEB"/>
    <w:multiLevelType w:val="multilevel"/>
    <w:tmpl w:val="43C65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F937E8"/>
    <w:multiLevelType w:val="multilevel"/>
    <w:tmpl w:val="15DCD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10D16AF"/>
    <w:multiLevelType w:val="multilevel"/>
    <w:tmpl w:val="BC60436A"/>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3" w15:restartNumberingAfterBreak="0">
    <w:nsid w:val="57174D79"/>
    <w:multiLevelType w:val="multilevel"/>
    <w:tmpl w:val="C6B6B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A094D57"/>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6A772F"/>
    <w:multiLevelType w:val="multilevel"/>
    <w:tmpl w:val="27D80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A7070E"/>
    <w:multiLevelType w:val="multilevel"/>
    <w:tmpl w:val="CD40AD0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7" w15:restartNumberingAfterBreak="0">
    <w:nsid w:val="78B32E79"/>
    <w:multiLevelType w:val="multilevel"/>
    <w:tmpl w:val="596E4C5C"/>
    <w:lvl w:ilvl="0">
      <w:start w:val="1"/>
      <w:numFmt w:val="decimal"/>
      <w:lvlText w:val="%1."/>
      <w:lvlJc w:val="left"/>
      <w:pPr>
        <w:tabs>
          <w:tab w:val="num" w:pos="720"/>
        </w:tabs>
        <w:ind w:left="720" w:hanging="360"/>
      </w:pPr>
      <w:rPr>
        <w:color w:val="000000" w:themeColor="text1"/>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F81BD5"/>
    <w:multiLevelType w:val="multilevel"/>
    <w:tmpl w:val="D324C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AD34E7"/>
    <w:multiLevelType w:val="multilevel"/>
    <w:tmpl w:val="8C3EC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A79383E"/>
    <w:multiLevelType w:val="multilevel"/>
    <w:tmpl w:val="732C02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16"/>
  </w:num>
  <w:num w:numId="4">
    <w:abstractNumId w:val="7"/>
  </w:num>
  <w:num w:numId="5">
    <w:abstractNumId w:val="15"/>
  </w:num>
  <w:num w:numId="6">
    <w:abstractNumId w:val="12"/>
  </w:num>
  <w:num w:numId="7">
    <w:abstractNumId w:val="11"/>
  </w:num>
  <w:num w:numId="8">
    <w:abstractNumId w:val="19"/>
  </w:num>
  <w:num w:numId="9">
    <w:abstractNumId w:val="8"/>
  </w:num>
  <w:num w:numId="10">
    <w:abstractNumId w:val="18"/>
  </w:num>
  <w:num w:numId="11">
    <w:abstractNumId w:val="13"/>
  </w:num>
  <w:num w:numId="12">
    <w:abstractNumId w:val="4"/>
  </w:num>
  <w:num w:numId="13">
    <w:abstractNumId w:val="9"/>
  </w:num>
  <w:num w:numId="14">
    <w:abstractNumId w:val="2"/>
  </w:num>
  <w:num w:numId="15">
    <w:abstractNumId w:val="20"/>
  </w:num>
  <w:num w:numId="16">
    <w:abstractNumId w:val="1"/>
  </w:num>
  <w:num w:numId="17">
    <w:abstractNumId w:val="17"/>
  </w:num>
  <w:num w:numId="18">
    <w:abstractNumId w:val="3"/>
  </w:num>
  <w:num w:numId="19">
    <w:abstractNumId w:val="0"/>
  </w:num>
  <w:num w:numId="20">
    <w:abstractNumId w:val="14"/>
  </w:num>
  <w:num w:numId="21">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riram Melkote">
    <w15:presenceInfo w15:providerId="AD" w15:userId="S::siri@couchbase.com::1bfc7082-f583-41b0-81f9-cec9d388d1f6"/>
  </w15:person>
  <w15:person w15:author="Sriram Melkote [2]">
    <w15:presenceInfo w15:providerId="AD" w15:userId="S::siri@melkote.com::ca6f5d9a-42ad-41d9-96dd-0c5cd3fe6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481"/>
    <w:rsid w:val="00003BA7"/>
    <w:rsid w:val="000049B4"/>
    <w:rsid w:val="000057E9"/>
    <w:rsid w:val="00005D54"/>
    <w:rsid w:val="0002234F"/>
    <w:rsid w:val="00023026"/>
    <w:rsid w:val="00024A2F"/>
    <w:rsid w:val="000264FB"/>
    <w:rsid w:val="00031B61"/>
    <w:rsid w:val="00032582"/>
    <w:rsid w:val="00033A04"/>
    <w:rsid w:val="00040949"/>
    <w:rsid w:val="00041873"/>
    <w:rsid w:val="00042779"/>
    <w:rsid w:val="00043061"/>
    <w:rsid w:val="00043A83"/>
    <w:rsid w:val="00044FF3"/>
    <w:rsid w:val="000457B2"/>
    <w:rsid w:val="00046E95"/>
    <w:rsid w:val="0005061E"/>
    <w:rsid w:val="000537C9"/>
    <w:rsid w:val="00054CC3"/>
    <w:rsid w:val="00060BC8"/>
    <w:rsid w:val="00062F08"/>
    <w:rsid w:val="000644B7"/>
    <w:rsid w:val="00065C5B"/>
    <w:rsid w:val="00066D77"/>
    <w:rsid w:val="000671A8"/>
    <w:rsid w:val="00067EF0"/>
    <w:rsid w:val="000700F8"/>
    <w:rsid w:val="00072478"/>
    <w:rsid w:val="00076B74"/>
    <w:rsid w:val="000805A7"/>
    <w:rsid w:val="0008144F"/>
    <w:rsid w:val="0008232B"/>
    <w:rsid w:val="00083AB2"/>
    <w:rsid w:val="0008539B"/>
    <w:rsid w:val="00085C58"/>
    <w:rsid w:val="00085D54"/>
    <w:rsid w:val="00085FAD"/>
    <w:rsid w:val="000900C5"/>
    <w:rsid w:val="000915DC"/>
    <w:rsid w:val="00091A09"/>
    <w:rsid w:val="000A12B0"/>
    <w:rsid w:val="000A1FE1"/>
    <w:rsid w:val="000A2994"/>
    <w:rsid w:val="000A3848"/>
    <w:rsid w:val="000A6C33"/>
    <w:rsid w:val="000B24BC"/>
    <w:rsid w:val="000B2FD3"/>
    <w:rsid w:val="000B4E08"/>
    <w:rsid w:val="000C2E2C"/>
    <w:rsid w:val="000C42BF"/>
    <w:rsid w:val="000C488D"/>
    <w:rsid w:val="000C48D6"/>
    <w:rsid w:val="000C5673"/>
    <w:rsid w:val="000C5C1B"/>
    <w:rsid w:val="000C6F85"/>
    <w:rsid w:val="000D0DCE"/>
    <w:rsid w:val="000D24B8"/>
    <w:rsid w:val="000D2503"/>
    <w:rsid w:val="000D38E5"/>
    <w:rsid w:val="000E0D59"/>
    <w:rsid w:val="000E16FB"/>
    <w:rsid w:val="000E5907"/>
    <w:rsid w:val="000E5EF1"/>
    <w:rsid w:val="000F1A0A"/>
    <w:rsid w:val="000F2EA7"/>
    <w:rsid w:val="000F7F71"/>
    <w:rsid w:val="00100702"/>
    <w:rsid w:val="00111881"/>
    <w:rsid w:val="0011247F"/>
    <w:rsid w:val="00112E27"/>
    <w:rsid w:val="00114EF0"/>
    <w:rsid w:val="00123859"/>
    <w:rsid w:val="00123CD5"/>
    <w:rsid w:val="00124DDF"/>
    <w:rsid w:val="001259A6"/>
    <w:rsid w:val="00130208"/>
    <w:rsid w:val="001307C1"/>
    <w:rsid w:val="00131C88"/>
    <w:rsid w:val="0013296B"/>
    <w:rsid w:val="0013362E"/>
    <w:rsid w:val="0014476A"/>
    <w:rsid w:val="00146C66"/>
    <w:rsid w:val="00151259"/>
    <w:rsid w:val="00152FA6"/>
    <w:rsid w:val="00153148"/>
    <w:rsid w:val="001536FE"/>
    <w:rsid w:val="00154F43"/>
    <w:rsid w:val="00161E52"/>
    <w:rsid w:val="0016450B"/>
    <w:rsid w:val="00166678"/>
    <w:rsid w:val="00170AB9"/>
    <w:rsid w:val="00170BB7"/>
    <w:rsid w:val="00172176"/>
    <w:rsid w:val="0017525D"/>
    <w:rsid w:val="00176286"/>
    <w:rsid w:val="00176759"/>
    <w:rsid w:val="001775A6"/>
    <w:rsid w:val="00182FD2"/>
    <w:rsid w:val="00183B9A"/>
    <w:rsid w:val="00186F4C"/>
    <w:rsid w:val="00190FFE"/>
    <w:rsid w:val="00193CB6"/>
    <w:rsid w:val="0019467E"/>
    <w:rsid w:val="00194906"/>
    <w:rsid w:val="00197725"/>
    <w:rsid w:val="001A03B2"/>
    <w:rsid w:val="001A174E"/>
    <w:rsid w:val="001A4612"/>
    <w:rsid w:val="001B2EAB"/>
    <w:rsid w:val="001B5F84"/>
    <w:rsid w:val="001B78EF"/>
    <w:rsid w:val="001C5F05"/>
    <w:rsid w:val="001D579A"/>
    <w:rsid w:val="001D6EF8"/>
    <w:rsid w:val="001E030B"/>
    <w:rsid w:val="001E092E"/>
    <w:rsid w:val="001E1BB1"/>
    <w:rsid w:val="001E2865"/>
    <w:rsid w:val="001E3113"/>
    <w:rsid w:val="001E3C82"/>
    <w:rsid w:val="001E52DD"/>
    <w:rsid w:val="001E5DA3"/>
    <w:rsid w:val="001F0956"/>
    <w:rsid w:val="001F4496"/>
    <w:rsid w:val="001F4729"/>
    <w:rsid w:val="001F4C3E"/>
    <w:rsid w:val="001F5C46"/>
    <w:rsid w:val="001F6EAF"/>
    <w:rsid w:val="002031F0"/>
    <w:rsid w:val="002053E9"/>
    <w:rsid w:val="00205533"/>
    <w:rsid w:val="002079D1"/>
    <w:rsid w:val="0021150A"/>
    <w:rsid w:val="00212FFA"/>
    <w:rsid w:val="0021304F"/>
    <w:rsid w:val="00215F42"/>
    <w:rsid w:val="002166D2"/>
    <w:rsid w:val="00221D69"/>
    <w:rsid w:val="00221F30"/>
    <w:rsid w:val="00224F36"/>
    <w:rsid w:val="0022554C"/>
    <w:rsid w:val="00225E6A"/>
    <w:rsid w:val="00226D46"/>
    <w:rsid w:val="00227481"/>
    <w:rsid w:val="00227F96"/>
    <w:rsid w:val="00231058"/>
    <w:rsid w:val="00232F39"/>
    <w:rsid w:val="00242694"/>
    <w:rsid w:val="0024340F"/>
    <w:rsid w:val="002456A2"/>
    <w:rsid w:val="00250728"/>
    <w:rsid w:val="00252AE2"/>
    <w:rsid w:val="002530F8"/>
    <w:rsid w:val="002538B1"/>
    <w:rsid w:val="00254602"/>
    <w:rsid w:val="0025689E"/>
    <w:rsid w:val="00263FB7"/>
    <w:rsid w:val="002641AC"/>
    <w:rsid w:val="002750C8"/>
    <w:rsid w:val="0027549F"/>
    <w:rsid w:val="00275FC2"/>
    <w:rsid w:val="002803B2"/>
    <w:rsid w:val="00283DC1"/>
    <w:rsid w:val="00284E25"/>
    <w:rsid w:val="002855CA"/>
    <w:rsid w:val="00285745"/>
    <w:rsid w:val="00286DE8"/>
    <w:rsid w:val="00286E85"/>
    <w:rsid w:val="0028770E"/>
    <w:rsid w:val="00295BE4"/>
    <w:rsid w:val="0029713B"/>
    <w:rsid w:val="002A1880"/>
    <w:rsid w:val="002A4891"/>
    <w:rsid w:val="002A621D"/>
    <w:rsid w:val="002A68D1"/>
    <w:rsid w:val="002B38E5"/>
    <w:rsid w:val="002B469B"/>
    <w:rsid w:val="002B4DC0"/>
    <w:rsid w:val="002B7C35"/>
    <w:rsid w:val="002C2481"/>
    <w:rsid w:val="002C2F6F"/>
    <w:rsid w:val="002D0302"/>
    <w:rsid w:val="002D1490"/>
    <w:rsid w:val="002D4EC5"/>
    <w:rsid w:val="002D580B"/>
    <w:rsid w:val="002E0DBC"/>
    <w:rsid w:val="002E1B2B"/>
    <w:rsid w:val="002E4772"/>
    <w:rsid w:val="002E4EE8"/>
    <w:rsid w:val="002E7B98"/>
    <w:rsid w:val="002F5322"/>
    <w:rsid w:val="002F77EA"/>
    <w:rsid w:val="00300C30"/>
    <w:rsid w:val="0030284A"/>
    <w:rsid w:val="0031027A"/>
    <w:rsid w:val="003109CA"/>
    <w:rsid w:val="003113D6"/>
    <w:rsid w:val="00313594"/>
    <w:rsid w:val="00314C25"/>
    <w:rsid w:val="003157D2"/>
    <w:rsid w:val="0031628F"/>
    <w:rsid w:val="00321C60"/>
    <w:rsid w:val="00322D66"/>
    <w:rsid w:val="00323697"/>
    <w:rsid w:val="00323917"/>
    <w:rsid w:val="0033251F"/>
    <w:rsid w:val="00333379"/>
    <w:rsid w:val="00334616"/>
    <w:rsid w:val="003351AC"/>
    <w:rsid w:val="003365CB"/>
    <w:rsid w:val="00336E18"/>
    <w:rsid w:val="00336EB4"/>
    <w:rsid w:val="00344CB3"/>
    <w:rsid w:val="003456E4"/>
    <w:rsid w:val="003466E3"/>
    <w:rsid w:val="00346F9F"/>
    <w:rsid w:val="00347ECA"/>
    <w:rsid w:val="003528B5"/>
    <w:rsid w:val="00356BB7"/>
    <w:rsid w:val="00372E78"/>
    <w:rsid w:val="0037629A"/>
    <w:rsid w:val="003834BC"/>
    <w:rsid w:val="00383A26"/>
    <w:rsid w:val="003874AE"/>
    <w:rsid w:val="00392625"/>
    <w:rsid w:val="00395836"/>
    <w:rsid w:val="003968CC"/>
    <w:rsid w:val="00397CDE"/>
    <w:rsid w:val="003A3E9E"/>
    <w:rsid w:val="003A55AF"/>
    <w:rsid w:val="003A6FD8"/>
    <w:rsid w:val="003B1578"/>
    <w:rsid w:val="003B2266"/>
    <w:rsid w:val="003C10EE"/>
    <w:rsid w:val="003C2D8B"/>
    <w:rsid w:val="003C3EAF"/>
    <w:rsid w:val="003C6232"/>
    <w:rsid w:val="003D1C10"/>
    <w:rsid w:val="003D1F86"/>
    <w:rsid w:val="003D2476"/>
    <w:rsid w:val="003D3390"/>
    <w:rsid w:val="003D3E73"/>
    <w:rsid w:val="003D4F03"/>
    <w:rsid w:val="003D59C1"/>
    <w:rsid w:val="003D6A7E"/>
    <w:rsid w:val="003E0722"/>
    <w:rsid w:val="003E2051"/>
    <w:rsid w:val="003E327B"/>
    <w:rsid w:val="003E3444"/>
    <w:rsid w:val="003F34B7"/>
    <w:rsid w:val="003F3CEE"/>
    <w:rsid w:val="003F473B"/>
    <w:rsid w:val="003F4F73"/>
    <w:rsid w:val="003F71CD"/>
    <w:rsid w:val="003F7588"/>
    <w:rsid w:val="003F78D0"/>
    <w:rsid w:val="003F7B6F"/>
    <w:rsid w:val="00406F6B"/>
    <w:rsid w:val="004071A8"/>
    <w:rsid w:val="004078CD"/>
    <w:rsid w:val="00411CBC"/>
    <w:rsid w:val="00411E36"/>
    <w:rsid w:val="00414C81"/>
    <w:rsid w:val="0041512B"/>
    <w:rsid w:val="00416367"/>
    <w:rsid w:val="00416F08"/>
    <w:rsid w:val="004235EF"/>
    <w:rsid w:val="004238F4"/>
    <w:rsid w:val="004241D3"/>
    <w:rsid w:val="00424878"/>
    <w:rsid w:val="00424EF6"/>
    <w:rsid w:val="0042520B"/>
    <w:rsid w:val="00425737"/>
    <w:rsid w:val="00425BDD"/>
    <w:rsid w:val="00426800"/>
    <w:rsid w:val="004276D5"/>
    <w:rsid w:val="00433965"/>
    <w:rsid w:val="0043471B"/>
    <w:rsid w:val="00436793"/>
    <w:rsid w:val="00436FD2"/>
    <w:rsid w:val="00441083"/>
    <w:rsid w:val="004439F3"/>
    <w:rsid w:val="004469A7"/>
    <w:rsid w:val="00447AB1"/>
    <w:rsid w:val="00447C04"/>
    <w:rsid w:val="004500A9"/>
    <w:rsid w:val="0045081A"/>
    <w:rsid w:val="00450AC2"/>
    <w:rsid w:val="004511BB"/>
    <w:rsid w:val="004513CC"/>
    <w:rsid w:val="00451CCB"/>
    <w:rsid w:val="00453261"/>
    <w:rsid w:val="00453928"/>
    <w:rsid w:val="004578F9"/>
    <w:rsid w:val="004622CA"/>
    <w:rsid w:val="00462CD2"/>
    <w:rsid w:val="00462E3F"/>
    <w:rsid w:val="004637EF"/>
    <w:rsid w:val="00471F75"/>
    <w:rsid w:val="00473B7A"/>
    <w:rsid w:val="0048217C"/>
    <w:rsid w:val="0048532D"/>
    <w:rsid w:val="004869B3"/>
    <w:rsid w:val="00491250"/>
    <w:rsid w:val="004913ED"/>
    <w:rsid w:val="004919F7"/>
    <w:rsid w:val="00491AE0"/>
    <w:rsid w:val="00494FC5"/>
    <w:rsid w:val="00497866"/>
    <w:rsid w:val="00497AD5"/>
    <w:rsid w:val="004A02BB"/>
    <w:rsid w:val="004A03ED"/>
    <w:rsid w:val="004A3CCE"/>
    <w:rsid w:val="004A4940"/>
    <w:rsid w:val="004A5241"/>
    <w:rsid w:val="004A7407"/>
    <w:rsid w:val="004A7E4D"/>
    <w:rsid w:val="004B04CD"/>
    <w:rsid w:val="004B2DBE"/>
    <w:rsid w:val="004B32AD"/>
    <w:rsid w:val="004B5A8B"/>
    <w:rsid w:val="004B61D1"/>
    <w:rsid w:val="004C410E"/>
    <w:rsid w:val="004C5EA2"/>
    <w:rsid w:val="004D15C0"/>
    <w:rsid w:val="004D1A3E"/>
    <w:rsid w:val="004D3808"/>
    <w:rsid w:val="004D477B"/>
    <w:rsid w:val="004D57A8"/>
    <w:rsid w:val="004D5CF1"/>
    <w:rsid w:val="004D7910"/>
    <w:rsid w:val="004E05AB"/>
    <w:rsid w:val="004F04C8"/>
    <w:rsid w:val="004F3A0E"/>
    <w:rsid w:val="004F4725"/>
    <w:rsid w:val="004F4E64"/>
    <w:rsid w:val="004F6A4C"/>
    <w:rsid w:val="00501E09"/>
    <w:rsid w:val="0050530C"/>
    <w:rsid w:val="00506022"/>
    <w:rsid w:val="00511E54"/>
    <w:rsid w:val="00514941"/>
    <w:rsid w:val="0051494F"/>
    <w:rsid w:val="00514A85"/>
    <w:rsid w:val="0051543C"/>
    <w:rsid w:val="00515890"/>
    <w:rsid w:val="005159F1"/>
    <w:rsid w:val="00521264"/>
    <w:rsid w:val="00522EE0"/>
    <w:rsid w:val="00525301"/>
    <w:rsid w:val="00531C74"/>
    <w:rsid w:val="00532C1F"/>
    <w:rsid w:val="00533275"/>
    <w:rsid w:val="005343FE"/>
    <w:rsid w:val="005371F9"/>
    <w:rsid w:val="005479A6"/>
    <w:rsid w:val="00554E44"/>
    <w:rsid w:val="0055622D"/>
    <w:rsid w:val="00557FE9"/>
    <w:rsid w:val="005613B7"/>
    <w:rsid w:val="00562F76"/>
    <w:rsid w:val="00564A2D"/>
    <w:rsid w:val="0056690E"/>
    <w:rsid w:val="00574154"/>
    <w:rsid w:val="00574F62"/>
    <w:rsid w:val="00574F98"/>
    <w:rsid w:val="00585BD9"/>
    <w:rsid w:val="005862EF"/>
    <w:rsid w:val="00586A49"/>
    <w:rsid w:val="00594D04"/>
    <w:rsid w:val="005A0DF8"/>
    <w:rsid w:val="005A32CD"/>
    <w:rsid w:val="005A5FB7"/>
    <w:rsid w:val="005A68E2"/>
    <w:rsid w:val="005B1636"/>
    <w:rsid w:val="005C16B1"/>
    <w:rsid w:val="005C16F5"/>
    <w:rsid w:val="005C27DB"/>
    <w:rsid w:val="005C5353"/>
    <w:rsid w:val="005C7660"/>
    <w:rsid w:val="005D02B3"/>
    <w:rsid w:val="005D4124"/>
    <w:rsid w:val="005D45FE"/>
    <w:rsid w:val="005D7A65"/>
    <w:rsid w:val="005D7B86"/>
    <w:rsid w:val="005E2A0F"/>
    <w:rsid w:val="005E3FCA"/>
    <w:rsid w:val="005E5387"/>
    <w:rsid w:val="005F0739"/>
    <w:rsid w:val="005F1061"/>
    <w:rsid w:val="005F3873"/>
    <w:rsid w:val="005F50D2"/>
    <w:rsid w:val="005F5FA7"/>
    <w:rsid w:val="00600C69"/>
    <w:rsid w:val="00601DB1"/>
    <w:rsid w:val="00606D23"/>
    <w:rsid w:val="00606F50"/>
    <w:rsid w:val="00612185"/>
    <w:rsid w:val="00612FAC"/>
    <w:rsid w:val="006141E5"/>
    <w:rsid w:val="00614422"/>
    <w:rsid w:val="00615891"/>
    <w:rsid w:val="00620815"/>
    <w:rsid w:val="00620B37"/>
    <w:rsid w:val="00620D19"/>
    <w:rsid w:val="00621D80"/>
    <w:rsid w:val="00622FA3"/>
    <w:rsid w:val="006260FF"/>
    <w:rsid w:val="00626BE8"/>
    <w:rsid w:val="006354AF"/>
    <w:rsid w:val="006369E3"/>
    <w:rsid w:val="00643D0E"/>
    <w:rsid w:val="0066400E"/>
    <w:rsid w:val="006644F3"/>
    <w:rsid w:val="006659C8"/>
    <w:rsid w:val="0066676B"/>
    <w:rsid w:val="00675CDF"/>
    <w:rsid w:val="00676729"/>
    <w:rsid w:val="006810D9"/>
    <w:rsid w:val="00685800"/>
    <w:rsid w:val="0068732C"/>
    <w:rsid w:val="00687575"/>
    <w:rsid w:val="00691E89"/>
    <w:rsid w:val="006922F0"/>
    <w:rsid w:val="0069576F"/>
    <w:rsid w:val="006A3107"/>
    <w:rsid w:val="006A4A56"/>
    <w:rsid w:val="006A53DF"/>
    <w:rsid w:val="006A5CCC"/>
    <w:rsid w:val="006A68B0"/>
    <w:rsid w:val="006A71B1"/>
    <w:rsid w:val="006A798F"/>
    <w:rsid w:val="006B0D01"/>
    <w:rsid w:val="006B314E"/>
    <w:rsid w:val="006B3500"/>
    <w:rsid w:val="006B36C1"/>
    <w:rsid w:val="006B39F6"/>
    <w:rsid w:val="006B7F9E"/>
    <w:rsid w:val="006C2603"/>
    <w:rsid w:val="006C2A35"/>
    <w:rsid w:val="006C4C0A"/>
    <w:rsid w:val="006C781C"/>
    <w:rsid w:val="006D4DE4"/>
    <w:rsid w:val="006D68EA"/>
    <w:rsid w:val="006D6BA1"/>
    <w:rsid w:val="006E3502"/>
    <w:rsid w:val="006E3A99"/>
    <w:rsid w:val="006E5714"/>
    <w:rsid w:val="006E5EC0"/>
    <w:rsid w:val="006E7445"/>
    <w:rsid w:val="006F427E"/>
    <w:rsid w:val="006F59CE"/>
    <w:rsid w:val="00700D95"/>
    <w:rsid w:val="00703E05"/>
    <w:rsid w:val="00703FCF"/>
    <w:rsid w:val="0070442F"/>
    <w:rsid w:val="00704CFB"/>
    <w:rsid w:val="007131EC"/>
    <w:rsid w:val="00713843"/>
    <w:rsid w:val="007138A3"/>
    <w:rsid w:val="00713FE6"/>
    <w:rsid w:val="0071527A"/>
    <w:rsid w:val="007219C4"/>
    <w:rsid w:val="00721E12"/>
    <w:rsid w:val="007222EB"/>
    <w:rsid w:val="007267E8"/>
    <w:rsid w:val="007314DD"/>
    <w:rsid w:val="007326E0"/>
    <w:rsid w:val="00736EA3"/>
    <w:rsid w:val="00737CD1"/>
    <w:rsid w:val="00742B54"/>
    <w:rsid w:val="0074698C"/>
    <w:rsid w:val="00750C93"/>
    <w:rsid w:val="0075171E"/>
    <w:rsid w:val="00752024"/>
    <w:rsid w:val="007536B8"/>
    <w:rsid w:val="00753C53"/>
    <w:rsid w:val="00755A30"/>
    <w:rsid w:val="00757802"/>
    <w:rsid w:val="00760A1C"/>
    <w:rsid w:val="00760F86"/>
    <w:rsid w:val="00763F0B"/>
    <w:rsid w:val="00765A83"/>
    <w:rsid w:val="0077244A"/>
    <w:rsid w:val="007725E8"/>
    <w:rsid w:val="007778FA"/>
    <w:rsid w:val="007814B7"/>
    <w:rsid w:val="007834CE"/>
    <w:rsid w:val="00786657"/>
    <w:rsid w:val="00787894"/>
    <w:rsid w:val="007905D4"/>
    <w:rsid w:val="00790ECA"/>
    <w:rsid w:val="00791A3A"/>
    <w:rsid w:val="0079401A"/>
    <w:rsid w:val="00794FE1"/>
    <w:rsid w:val="0079641E"/>
    <w:rsid w:val="00796C26"/>
    <w:rsid w:val="00797462"/>
    <w:rsid w:val="00797B84"/>
    <w:rsid w:val="007A1E14"/>
    <w:rsid w:val="007A5788"/>
    <w:rsid w:val="007A7091"/>
    <w:rsid w:val="007B11C2"/>
    <w:rsid w:val="007B19B0"/>
    <w:rsid w:val="007B3A92"/>
    <w:rsid w:val="007B55C1"/>
    <w:rsid w:val="007B76F4"/>
    <w:rsid w:val="007C426D"/>
    <w:rsid w:val="007C7EFD"/>
    <w:rsid w:val="007D2FB3"/>
    <w:rsid w:val="007D3AD3"/>
    <w:rsid w:val="007E0D35"/>
    <w:rsid w:val="007E3020"/>
    <w:rsid w:val="007E30AC"/>
    <w:rsid w:val="007E7321"/>
    <w:rsid w:val="007E7A72"/>
    <w:rsid w:val="007F338C"/>
    <w:rsid w:val="007F3DA7"/>
    <w:rsid w:val="007F43A0"/>
    <w:rsid w:val="007F5C08"/>
    <w:rsid w:val="007F5C27"/>
    <w:rsid w:val="007F707E"/>
    <w:rsid w:val="007F77B6"/>
    <w:rsid w:val="007F7A93"/>
    <w:rsid w:val="007F7F44"/>
    <w:rsid w:val="008028EC"/>
    <w:rsid w:val="008101F2"/>
    <w:rsid w:val="0081041D"/>
    <w:rsid w:val="0081103A"/>
    <w:rsid w:val="00815FC7"/>
    <w:rsid w:val="0082086A"/>
    <w:rsid w:val="00830F37"/>
    <w:rsid w:val="00831533"/>
    <w:rsid w:val="00831F23"/>
    <w:rsid w:val="00840043"/>
    <w:rsid w:val="00845B7B"/>
    <w:rsid w:val="00847407"/>
    <w:rsid w:val="00850516"/>
    <w:rsid w:val="0085073E"/>
    <w:rsid w:val="00852587"/>
    <w:rsid w:val="00855107"/>
    <w:rsid w:val="0086187A"/>
    <w:rsid w:val="00867500"/>
    <w:rsid w:val="00892343"/>
    <w:rsid w:val="0089323A"/>
    <w:rsid w:val="008936A0"/>
    <w:rsid w:val="0089494C"/>
    <w:rsid w:val="008A00DC"/>
    <w:rsid w:val="008A4729"/>
    <w:rsid w:val="008B038C"/>
    <w:rsid w:val="008B26FD"/>
    <w:rsid w:val="008B5FDB"/>
    <w:rsid w:val="008C31CA"/>
    <w:rsid w:val="008C33BF"/>
    <w:rsid w:val="008C5D6A"/>
    <w:rsid w:val="008D15AF"/>
    <w:rsid w:val="008D2402"/>
    <w:rsid w:val="008D5625"/>
    <w:rsid w:val="008D56BA"/>
    <w:rsid w:val="008D585C"/>
    <w:rsid w:val="008E1141"/>
    <w:rsid w:val="008E2D82"/>
    <w:rsid w:val="008E58D5"/>
    <w:rsid w:val="008F08B3"/>
    <w:rsid w:val="008F1B79"/>
    <w:rsid w:val="008F21BD"/>
    <w:rsid w:val="008F561B"/>
    <w:rsid w:val="008F6DE2"/>
    <w:rsid w:val="008F70A4"/>
    <w:rsid w:val="009002C6"/>
    <w:rsid w:val="009027A1"/>
    <w:rsid w:val="009116B6"/>
    <w:rsid w:val="009121B2"/>
    <w:rsid w:val="009127A9"/>
    <w:rsid w:val="00912862"/>
    <w:rsid w:val="00912C43"/>
    <w:rsid w:val="00914EF8"/>
    <w:rsid w:val="00916314"/>
    <w:rsid w:val="00917597"/>
    <w:rsid w:val="0092042D"/>
    <w:rsid w:val="00923E33"/>
    <w:rsid w:val="009247AD"/>
    <w:rsid w:val="0092504D"/>
    <w:rsid w:val="009300C7"/>
    <w:rsid w:val="00931FFA"/>
    <w:rsid w:val="00936763"/>
    <w:rsid w:val="009370D9"/>
    <w:rsid w:val="00945AA0"/>
    <w:rsid w:val="009464C8"/>
    <w:rsid w:val="00947C35"/>
    <w:rsid w:val="00951C92"/>
    <w:rsid w:val="00953300"/>
    <w:rsid w:val="0096154B"/>
    <w:rsid w:val="00965E47"/>
    <w:rsid w:val="00966F52"/>
    <w:rsid w:val="00971DBC"/>
    <w:rsid w:val="00976DFC"/>
    <w:rsid w:val="0098236C"/>
    <w:rsid w:val="00984FE3"/>
    <w:rsid w:val="0098751D"/>
    <w:rsid w:val="0098757F"/>
    <w:rsid w:val="00987C6A"/>
    <w:rsid w:val="009934D5"/>
    <w:rsid w:val="00993F8E"/>
    <w:rsid w:val="009963E2"/>
    <w:rsid w:val="00997A8F"/>
    <w:rsid w:val="009A07D0"/>
    <w:rsid w:val="009A1431"/>
    <w:rsid w:val="009A1925"/>
    <w:rsid w:val="009A225D"/>
    <w:rsid w:val="009A42B7"/>
    <w:rsid w:val="009A65A3"/>
    <w:rsid w:val="009A7253"/>
    <w:rsid w:val="009A7DC3"/>
    <w:rsid w:val="009B3E2E"/>
    <w:rsid w:val="009B4990"/>
    <w:rsid w:val="009B64FE"/>
    <w:rsid w:val="009B6B57"/>
    <w:rsid w:val="009B7A21"/>
    <w:rsid w:val="009B7FDA"/>
    <w:rsid w:val="009C0EB2"/>
    <w:rsid w:val="009C2C55"/>
    <w:rsid w:val="009C4534"/>
    <w:rsid w:val="009C51CD"/>
    <w:rsid w:val="009C616D"/>
    <w:rsid w:val="009D5D14"/>
    <w:rsid w:val="009D68A1"/>
    <w:rsid w:val="009D78B5"/>
    <w:rsid w:val="009D7F08"/>
    <w:rsid w:val="009F0F81"/>
    <w:rsid w:val="009F47FA"/>
    <w:rsid w:val="009F530C"/>
    <w:rsid w:val="00A029F9"/>
    <w:rsid w:val="00A04220"/>
    <w:rsid w:val="00A07429"/>
    <w:rsid w:val="00A07FCA"/>
    <w:rsid w:val="00A12F2B"/>
    <w:rsid w:val="00A16D49"/>
    <w:rsid w:val="00A17082"/>
    <w:rsid w:val="00A21A31"/>
    <w:rsid w:val="00A24F3B"/>
    <w:rsid w:val="00A2524D"/>
    <w:rsid w:val="00A25CB2"/>
    <w:rsid w:val="00A26421"/>
    <w:rsid w:val="00A323E0"/>
    <w:rsid w:val="00A337AB"/>
    <w:rsid w:val="00A33B02"/>
    <w:rsid w:val="00A34D30"/>
    <w:rsid w:val="00A352B6"/>
    <w:rsid w:val="00A35CCF"/>
    <w:rsid w:val="00A36276"/>
    <w:rsid w:val="00A374EE"/>
    <w:rsid w:val="00A4067B"/>
    <w:rsid w:val="00A42990"/>
    <w:rsid w:val="00A432DD"/>
    <w:rsid w:val="00A4510A"/>
    <w:rsid w:val="00A47548"/>
    <w:rsid w:val="00A5195A"/>
    <w:rsid w:val="00A52644"/>
    <w:rsid w:val="00A565E7"/>
    <w:rsid w:val="00A632A7"/>
    <w:rsid w:val="00A644F8"/>
    <w:rsid w:val="00A64A78"/>
    <w:rsid w:val="00A67E2A"/>
    <w:rsid w:val="00A72A7D"/>
    <w:rsid w:val="00A73487"/>
    <w:rsid w:val="00A81180"/>
    <w:rsid w:val="00A81F00"/>
    <w:rsid w:val="00A81F8C"/>
    <w:rsid w:val="00A84A77"/>
    <w:rsid w:val="00A85659"/>
    <w:rsid w:val="00A86725"/>
    <w:rsid w:val="00A90584"/>
    <w:rsid w:val="00A9370D"/>
    <w:rsid w:val="00A952F8"/>
    <w:rsid w:val="00AA0D81"/>
    <w:rsid w:val="00AA0E58"/>
    <w:rsid w:val="00AA1366"/>
    <w:rsid w:val="00AA4F58"/>
    <w:rsid w:val="00AA7892"/>
    <w:rsid w:val="00AB0653"/>
    <w:rsid w:val="00AB414B"/>
    <w:rsid w:val="00AB52E6"/>
    <w:rsid w:val="00AB67D0"/>
    <w:rsid w:val="00AC01BF"/>
    <w:rsid w:val="00AC0308"/>
    <w:rsid w:val="00AC052D"/>
    <w:rsid w:val="00AC2306"/>
    <w:rsid w:val="00AC510B"/>
    <w:rsid w:val="00AC60B7"/>
    <w:rsid w:val="00AC65E0"/>
    <w:rsid w:val="00AD7234"/>
    <w:rsid w:val="00AD72F3"/>
    <w:rsid w:val="00AD78EE"/>
    <w:rsid w:val="00AE056C"/>
    <w:rsid w:val="00AE07DB"/>
    <w:rsid w:val="00AE1E90"/>
    <w:rsid w:val="00AE2A7C"/>
    <w:rsid w:val="00AE7462"/>
    <w:rsid w:val="00AF0407"/>
    <w:rsid w:val="00AF0B06"/>
    <w:rsid w:val="00AF1B0F"/>
    <w:rsid w:val="00AF2453"/>
    <w:rsid w:val="00AF296B"/>
    <w:rsid w:val="00AF4185"/>
    <w:rsid w:val="00AF5775"/>
    <w:rsid w:val="00B05119"/>
    <w:rsid w:val="00B0771C"/>
    <w:rsid w:val="00B119BD"/>
    <w:rsid w:val="00B1295A"/>
    <w:rsid w:val="00B13D47"/>
    <w:rsid w:val="00B2081E"/>
    <w:rsid w:val="00B20EF0"/>
    <w:rsid w:val="00B217F5"/>
    <w:rsid w:val="00B2582E"/>
    <w:rsid w:val="00B3045D"/>
    <w:rsid w:val="00B308D9"/>
    <w:rsid w:val="00B319B7"/>
    <w:rsid w:val="00B33076"/>
    <w:rsid w:val="00B3378C"/>
    <w:rsid w:val="00B34A2B"/>
    <w:rsid w:val="00B37067"/>
    <w:rsid w:val="00B41C78"/>
    <w:rsid w:val="00B433FC"/>
    <w:rsid w:val="00B438F3"/>
    <w:rsid w:val="00B512E3"/>
    <w:rsid w:val="00B51C44"/>
    <w:rsid w:val="00B52AA2"/>
    <w:rsid w:val="00B54AAB"/>
    <w:rsid w:val="00B55650"/>
    <w:rsid w:val="00B64296"/>
    <w:rsid w:val="00B64D37"/>
    <w:rsid w:val="00B65E8D"/>
    <w:rsid w:val="00B670C7"/>
    <w:rsid w:val="00B75D35"/>
    <w:rsid w:val="00B76488"/>
    <w:rsid w:val="00B82C32"/>
    <w:rsid w:val="00B8496F"/>
    <w:rsid w:val="00B97BE8"/>
    <w:rsid w:val="00B97C39"/>
    <w:rsid w:val="00BA107F"/>
    <w:rsid w:val="00BA5A2F"/>
    <w:rsid w:val="00BB15F0"/>
    <w:rsid w:val="00BB16F5"/>
    <w:rsid w:val="00BB6646"/>
    <w:rsid w:val="00BB798F"/>
    <w:rsid w:val="00BB7D4F"/>
    <w:rsid w:val="00BC07DC"/>
    <w:rsid w:val="00BC3DE1"/>
    <w:rsid w:val="00BC47FB"/>
    <w:rsid w:val="00BC6298"/>
    <w:rsid w:val="00BC725B"/>
    <w:rsid w:val="00BD0BA2"/>
    <w:rsid w:val="00BD522E"/>
    <w:rsid w:val="00BD7191"/>
    <w:rsid w:val="00BD77C7"/>
    <w:rsid w:val="00BE00E1"/>
    <w:rsid w:val="00BE1B09"/>
    <w:rsid w:val="00BE2B75"/>
    <w:rsid w:val="00BE2C9E"/>
    <w:rsid w:val="00BE753D"/>
    <w:rsid w:val="00BF50D7"/>
    <w:rsid w:val="00BF5A11"/>
    <w:rsid w:val="00BF6012"/>
    <w:rsid w:val="00C0234D"/>
    <w:rsid w:val="00C02689"/>
    <w:rsid w:val="00C03970"/>
    <w:rsid w:val="00C050D9"/>
    <w:rsid w:val="00C05E08"/>
    <w:rsid w:val="00C06D76"/>
    <w:rsid w:val="00C11275"/>
    <w:rsid w:val="00C14027"/>
    <w:rsid w:val="00C1491C"/>
    <w:rsid w:val="00C1675D"/>
    <w:rsid w:val="00C21247"/>
    <w:rsid w:val="00C24101"/>
    <w:rsid w:val="00C266A0"/>
    <w:rsid w:val="00C27AD1"/>
    <w:rsid w:val="00C35BCD"/>
    <w:rsid w:val="00C35CD2"/>
    <w:rsid w:val="00C36A5D"/>
    <w:rsid w:val="00C36F0D"/>
    <w:rsid w:val="00C400C8"/>
    <w:rsid w:val="00C40F95"/>
    <w:rsid w:val="00C42278"/>
    <w:rsid w:val="00C45FB3"/>
    <w:rsid w:val="00C50D79"/>
    <w:rsid w:val="00C55BA5"/>
    <w:rsid w:val="00C5671C"/>
    <w:rsid w:val="00C62911"/>
    <w:rsid w:val="00C631F8"/>
    <w:rsid w:val="00C63AA1"/>
    <w:rsid w:val="00C6403B"/>
    <w:rsid w:val="00C66077"/>
    <w:rsid w:val="00C67E39"/>
    <w:rsid w:val="00C73A0F"/>
    <w:rsid w:val="00C75DD4"/>
    <w:rsid w:val="00C76A73"/>
    <w:rsid w:val="00C76AE1"/>
    <w:rsid w:val="00C82C2F"/>
    <w:rsid w:val="00C83C02"/>
    <w:rsid w:val="00C87E85"/>
    <w:rsid w:val="00C92ABF"/>
    <w:rsid w:val="00CA0089"/>
    <w:rsid w:val="00CA151B"/>
    <w:rsid w:val="00CA1782"/>
    <w:rsid w:val="00CA3362"/>
    <w:rsid w:val="00CA3AD7"/>
    <w:rsid w:val="00CA421E"/>
    <w:rsid w:val="00CA7178"/>
    <w:rsid w:val="00CA724A"/>
    <w:rsid w:val="00CB1BC2"/>
    <w:rsid w:val="00CB3E58"/>
    <w:rsid w:val="00CC0F76"/>
    <w:rsid w:val="00CC531D"/>
    <w:rsid w:val="00CD1181"/>
    <w:rsid w:val="00CD1375"/>
    <w:rsid w:val="00CD5BF4"/>
    <w:rsid w:val="00CD6CB2"/>
    <w:rsid w:val="00CE0FFD"/>
    <w:rsid w:val="00CE1A99"/>
    <w:rsid w:val="00CF2601"/>
    <w:rsid w:val="00CF3495"/>
    <w:rsid w:val="00CF4A66"/>
    <w:rsid w:val="00CF6A80"/>
    <w:rsid w:val="00D00330"/>
    <w:rsid w:val="00D02839"/>
    <w:rsid w:val="00D0394B"/>
    <w:rsid w:val="00D10486"/>
    <w:rsid w:val="00D1059C"/>
    <w:rsid w:val="00D1300F"/>
    <w:rsid w:val="00D15C1C"/>
    <w:rsid w:val="00D17DDF"/>
    <w:rsid w:val="00D25520"/>
    <w:rsid w:val="00D259B4"/>
    <w:rsid w:val="00D261D2"/>
    <w:rsid w:val="00D266F7"/>
    <w:rsid w:val="00D32749"/>
    <w:rsid w:val="00D370E1"/>
    <w:rsid w:val="00D4017F"/>
    <w:rsid w:val="00D4312F"/>
    <w:rsid w:val="00D464C5"/>
    <w:rsid w:val="00D46773"/>
    <w:rsid w:val="00D46B7B"/>
    <w:rsid w:val="00D55565"/>
    <w:rsid w:val="00D57813"/>
    <w:rsid w:val="00D578D1"/>
    <w:rsid w:val="00D6290F"/>
    <w:rsid w:val="00D64268"/>
    <w:rsid w:val="00D67D5E"/>
    <w:rsid w:val="00D74D84"/>
    <w:rsid w:val="00D8420C"/>
    <w:rsid w:val="00D8468D"/>
    <w:rsid w:val="00D870DA"/>
    <w:rsid w:val="00D92389"/>
    <w:rsid w:val="00D92ECC"/>
    <w:rsid w:val="00D950B0"/>
    <w:rsid w:val="00D95C4A"/>
    <w:rsid w:val="00DA0910"/>
    <w:rsid w:val="00DA09C7"/>
    <w:rsid w:val="00DA0A7F"/>
    <w:rsid w:val="00DB176D"/>
    <w:rsid w:val="00DB3C90"/>
    <w:rsid w:val="00DB4AD2"/>
    <w:rsid w:val="00DC7E5F"/>
    <w:rsid w:val="00DD6364"/>
    <w:rsid w:val="00DD6FA9"/>
    <w:rsid w:val="00DE1271"/>
    <w:rsid w:val="00DE1C1B"/>
    <w:rsid w:val="00DE3F91"/>
    <w:rsid w:val="00DF0542"/>
    <w:rsid w:val="00DF0579"/>
    <w:rsid w:val="00DF1ADF"/>
    <w:rsid w:val="00DF1BBA"/>
    <w:rsid w:val="00DF63B2"/>
    <w:rsid w:val="00DF642C"/>
    <w:rsid w:val="00DF7D7C"/>
    <w:rsid w:val="00E02A4A"/>
    <w:rsid w:val="00E03290"/>
    <w:rsid w:val="00E05753"/>
    <w:rsid w:val="00E117B1"/>
    <w:rsid w:val="00E1246C"/>
    <w:rsid w:val="00E1517D"/>
    <w:rsid w:val="00E16295"/>
    <w:rsid w:val="00E210AC"/>
    <w:rsid w:val="00E23791"/>
    <w:rsid w:val="00E26302"/>
    <w:rsid w:val="00E3021A"/>
    <w:rsid w:val="00E30530"/>
    <w:rsid w:val="00E314D4"/>
    <w:rsid w:val="00E32DA7"/>
    <w:rsid w:val="00E43C23"/>
    <w:rsid w:val="00E47A24"/>
    <w:rsid w:val="00E47D34"/>
    <w:rsid w:val="00E555B6"/>
    <w:rsid w:val="00E55E53"/>
    <w:rsid w:val="00E5785E"/>
    <w:rsid w:val="00E601E2"/>
    <w:rsid w:val="00E6333D"/>
    <w:rsid w:val="00E65A22"/>
    <w:rsid w:val="00E66DA6"/>
    <w:rsid w:val="00E704C2"/>
    <w:rsid w:val="00E71CEE"/>
    <w:rsid w:val="00E75184"/>
    <w:rsid w:val="00E812FA"/>
    <w:rsid w:val="00E8436B"/>
    <w:rsid w:val="00EA0CEA"/>
    <w:rsid w:val="00EA14B3"/>
    <w:rsid w:val="00EA5299"/>
    <w:rsid w:val="00EA5FE3"/>
    <w:rsid w:val="00EA75AA"/>
    <w:rsid w:val="00EA7703"/>
    <w:rsid w:val="00EA7FEF"/>
    <w:rsid w:val="00EB1B11"/>
    <w:rsid w:val="00EB33D3"/>
    <w:rsid w:val="00EB4224"/>
    <w:rsid w:val="00EC12B7"/>
    <w:rsid w:val="00EC1345"/>
    <w:rsid w:val="00EC1A35"/>
    <w:rsid w:val="00ED3B21"/>
    <w:rsid w:val="00EE20AC"/>
    <w:rsid w:val="00EE2169"/>
    <w:rsid w:val="00EE3B8C"/>
    <w:rsid w:val="00EE7329"/>
    <w:rsid w:val="00EE7765"/>
    <w:rsid w:val="00EF6316"/>
    <w:rsid w:val="00EF7BCB"/>
    <w:rsid w:val="00F00E6A"/>
    <w:rsid w:val="00F043A8"/>
    <w:rsid w:val="00F0637B"/>
    <w:rsid w:val="00F15F85"/>
    <w:rsid w:val="00F165EC"/>
    <w:rsid w:val="00F225C7"/>
    <w:rsid w:val="00F2401A"/>
    <w:rsid w:val="00F2487B"/>
    <w:rsid w:val="00F25B62"/>
    <w:rsid w:val="00F2795B"/>
    <w:rsid w:val="00F363ED"/>
    <w:rsid w:val="00F36B6E"/>
    <w:rsid w:val="00F45D95"/>
    <w:rsid w:val="00F5086E"/>
    <w:rsid w:val="00F52A09"/>
    <w:rsid w:val="00F535C4"/>
    <w:rsid w:val="00F56313"/>
    <w:rsid w:val="00F5654A"/>
    <w:rsid w:val="00F56DE7"/>
    <w:rsid w:val="00F57976"/>
    <w:rsid w:val="00F62C36"/>
    <w:rsid w:val="00F66647"/>
    <w:rsid w:val="00F74794"/>
    <w:rsid w:val="00F74C54"/>
    <w:rsid w:val="00F7758C"/>
    <w:rsid w:val="00F82125"/>
    <w:rsid w:val="00F82C81"/>
    <w:rsid w:val="00F83D3F"/>
    <w:rsid w:val="00F86B44"/>
    <w:rsid w:val="00F90937"/>
    <w:rsid w:val="00F919E1"/>
    <w:rsid w:val="00F92C9C"/>
    <w:rsid w:val="00F933E7"/>
    <w:rsid w:val="00F94D3D"/>
    <w:rsid w:val="00F95637"/>
    <w:rsid w:val="00F95EEF"/>
    <w:rsid w:val="00F96F2D"/>
    <w:rsid w:val="00F9762B"/>
    <w:rsid w:val="00FA0255"/>
    <w:rsid w:val="00FA05DA"/>
    <w:rsid w:val="00FA208B"/>
    <w:rsid w:val="00FA51A4"/>
    <w:rsid w:val="00FA5ED4"/>
    <w:rsid w:val="00FA72E7"/>
    <w:rsid w:val="00FA7AC9"/>
    <w:rsid w:val="00FB06A4"/>
    <w:rsid w:val="00FB2A22"/>
    <w:rsid w:val="00FB7BE1"/>
    <w:rsid w:val="00FC0A4F"/>
    <w:rsid w:val="00FD266F"/>
    <w:rsid w:val="00FD2EC0"/>
    <w:rsid w:val="00FD5B93"/>
    <w:rsid w:val="00FE1708"/>
    <w:rsid w:val="00FE2729"/>
    <w:rsid w:val="00FE2B31"/>
    <w:rsid w:val="00FE2D4E"/>
    <w:rsid w:val="00FF2D0B"/>
    <w:rsid w:val="00FF3519"/>
    <w:rsid w:val="00FF3AAB"/>
    <w:rsid w:val="00FF5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958FE"/>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248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48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C2481"/>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4A494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10486"/>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DF0542"/>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unhideWhenUsed/>
    <w:qFormat/>
    <w:rsid w:val="00DF0542"/>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unhideWhenUsed/>
    <w:qFormat/>
    <w:rsid w:val="00CB3E58"/>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24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24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C2481"/>
    <w:rPr>
      <w:rFonts w:asciiTheme="majorHAnsi" w:eastAsiaTheme="majorEastAsia" w:hAnsiTheme="majorHAnsi" w:cstheme="majorBidi"/>
      <w:color w:val="1F3763" w:themeColor="accent1" w:themeShade="7F"/>
    </w:rPr>
  </w:style>
  <w:style w:type="paragraph" w:styleId="Title">
    <w:name w:val="Title"/>
    <w:basedOn w:val="Normal"/>
    <w:next w:val="Normal"/>
    <w:link w:val="TitleChar"/>
    <w:uiPriority w:val="10"/>
    <w:qFormat/>
    <w:rsid w:val="002C248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2481"/>
    <w:rPr>
      <w:rFonts w:asciiTheme="majorHAnsi" w:eastAsiaTheme="majorEastAsia" w:hAnsiTheme="majorHAnsi" w:cstheme="majorBidi"/>
      <w:spacing w:val="-10"/>
      <w:kern w:val="28"/>
      <w:sz w:val="56"/>
      <w:szCs w:val="56"/>
    </w:rPr>
  </w:style>
  <w:style w:type="paragraph" w:styleId="DocumentMap">
    <w:name w:val="Document Map"/>
    <w:basedOn w:val="Normal"/>
    <w:link w:val="DocumentMapChar"/>
    <w:uiPriority w:val="99"/>
    <w:semiHidden/>
    <w:unhideWhenUsed/>
    <w:rsid w:val="0089323A"/>
    <w:rPr>
      <w:rFonts w:ascii="Times New Roman" w:hAnsi="Times New Roman" w:cs="Times New Roman"/>
    </w:rPr>
  </w:style>
  <w:style w:type="character" w:customStyle="1" w:styleId="DocumentMapChar">
    <w:name w:val="Document Map Char"/>
    <w:basedOn w:val="DefaultParagraphFont"/>
    <w:link w:val="DocumentMap"/>
    <w:uiPriority w:val="99"/>
    <w:semiHidden/>
    <w:rsid w:val="0089323A"/>
    <w:rPr>
      <w:rFonts w:ascii="Times New Roman" w:hAnsi="Times New Roman" w:cs="Times New Roman"/>
    </w:rPr>
  </w:style>
  <w:style w:type="character" w:customStyle="1" w:styleId="Heading4Char">
    <w:name w:val="Heading 4 Char"/>
    <w:basedOn w:val="DefaultParagraphFont"/>
    <w:link w:val="Heading4"/>
    <w:uiPriority w:val="9"/>
    <w:rsid w:val="004A494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4A4940"/>
    <w:pPr>
      <w:ind w:left="720"/>
      <w:contextualSpacing/>
    </w:pPr>
  </w:style>
  <w:style w:type="character" w:customStyle="1" w:styleId="keyword2">
    <w:name w:val="keyword2"/>
    <w:basedOn w:val="DefaultParagraphFont"/>
    <w:rsid w:val="007314DD"/>
    <w:rPr>
      <w:b/>
      <w:bCs/>
      <w:color w:val="006699"/>
      <w:bdr w:val="none" w:sz="0" w:space="0" w:color="auto" w:frame="1"/>
    </w:rPr>
  </w:style>
  <w:style w:type="character" w:customStyle="1" w:styleId="comment2">
    <w:name w:val="comment2"/>
    <w:basedOn w:val="DefaultParagraphFont"/>
    <w:rsid w:val="007314DD"/>
    <w:rPr>
      <w:color w:val="008200"/>
      <w:bdr w:val="none" w:sz="0" w:space="0" w:color="auto" w:frame="1"/>
    </w:rPr>
  </w:style>
  <w:style w:type="character" w:customStyle="1" w:styleId="string2">
    <w:name w:val="string2"/>
    <w:basedOn w:val="DefaultParagraphFont"/>
    <w:rsid w:val="007314DD"/>
    <w:rPr>
      <w:color w:val="0000FF"/>
      <w:bdr w:val="none" w:sz="0" w:space="0" w:color="auto" w:frame="1"/>
    </w:rPr>
  </w:style>
  <w:style w:type="character" w:customStyle="1" w:styleId="Heading5Char">
    <w:name w:val="Heading 5 Char"/>
    <w:basedOn w:val="DefaultParagraphFont"/>
    <w:link w:val="Heading5"/>
    <w:uiPriority w:val="9"/>
    <w:rsid w:val="00D104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DF054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rsid w:val="00DF0542"/>
    <w:rPr>
      <w:rFonts w:asciiTheme="majorHAnsi" w:eastAsiaTheme="majorEastAsia" w:hAnsiTheme="majorHAnsi" w:cstheme="majorBidi"/>
      <w:i/>
      <w:iCs/>
      <w:color w:val="1F3763" w:themeColor="accent1" w:themeShade="7F"/>
    </w:rPr>
  </w:style>
  <w:style w:type="paragraph" w:styleId="BalloonText">
    <w:name w:val="Balloon Text"/>
    <w:basedOn w:val="Normal"/>
    <w:link w:val="BalloonTextChar"/>
    <w:uiPriority w:val="99"/>
    <w:semiHidden/>
    <w:unhideWhenUsed/>
    <w:rsid w:val="00C40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400C8"/>
    <w:rPr>
      <w:rFonts w:ascii="Times New Roman" w:hAnsi="Times New Roman" w:cs="Times New Roman"/>
      <w:sz w:val="18"/>
      <w:szCs w:val="18"/>
    </w:rPr>
  </w:style>
  <w:style w:type="table" w:styleId="TableGrid">
    <w:name w:val="Table Grid"/>
    <w:basedOn w:val="TableNormal"/>
    <w:uiPriority w:val="39"/>
    <w:rsid w:val="004248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F473B"/>
    <w:rPr>
      <w:color w:val="0563C1" w:themeColor="hyperlink"/>
      <w:u w:val="single"/>
    </w:rPr>
  </w:style>
  <w:style w:type="character" w:styleId="UnresolvedMention">
    <w:name w:val="Unresolved Mention"/>
    <w:basedOn w:val="DefaultParagraphFont"/>
    <w:uiPriority w:val="99"/>
    <w:rsid w:val="003F473B"/>
    <w:rPr>
      <w:color w:val="605E5C"/>
      <w:shd w:val="clear" w:color="auto" w:fill="E1DFDD"/>
    </w:rPr>
  </w:style>
  <w:style w:type="character" w:customStyle="1" w:styleId="Heading8Char">
    <w:name w:val="Heading 8 Char"/>
    <w:basedOn w:val="DefaultParagraphFont"/>
    <w:link w:val="Heading8"/>
    <w:uiPriority w:val="9"/>
    <w:rsid w:val="00CB3E58"/>
    <w:rPr>
      <w:rFonts w:asciiTheme="majorHAnsi" w:eastAsiaTheme="majorEastAsia" w:hAnsiTheme="majorHAnsi" w:cstheme="majorBidi"/>
      <w:color w:val="272727" w:themeColor="text1" w:themeTint="D8"/>
      <w:sz w:val="21"/>
      <w:szCs w:val="21"/>
    </w:rPr>
  </w:style>
  <w:style w:type="paragraph" w:styleId="Footer">
    <w:name w:val="footer"/>
    <w:basedOn w:val="Normal"/>
    <w:link w:val="FooterChar"/>
    <w:uiPriority w:val="99"/>
    <w:unhideWhenUsed/>
    <w:rsid w:val="00917597"/>
    <w:pPr>
      <w:tabs>
        <w:tab w:val="center" w:pos="4680"/>
        <w:tab w:val="right" w:pos="9360"/>
      </w:tabs>
    </w:pPr>
  </w:style>
  <w:style w:type="character" w:customStyle="1" w:styleId="FooterChar">
    <w:name w:val="Footer Char"/>
    <w:basedOn w:val="DefaultParagraphFont"/>
    <w:link w:val="Footer"/>
    <w:uiPriority w:val="99"/>
    <w:rsid w:val="00917597"/>
  </w:style>
  <w:style w:type="character" w:styleId="PageNumber">
    <w:name w:val="page number"/>
    <w:basedOn w:val="DefaultParagraphFont"/>
    <w:uiPriority w:val="99"/>
    <w:semiHidden/>
    <w:unhideWhenUsed/>
    <w:rsid w:val="00917597"/>
  </w:style>
  <w:style w:type="paragraph" w:styleId="TOC1">
    <w:name w:val="toc 1"/>
    <w:basedOn w:val="Normal"/>
    <w:next w:val="Normal"/>
    <w:autoRedefine/>
    <w:uiPriority w:val="39"/>
    <w:unhideWhenUsed/>
    <w:rsid w:val="00917597"/>
    <w:pPr>
      <w:spacing w:before="120" w:after="120"/>
    </w:pPr>
    <w:rPr>
      <w:rFonts w:cstheme="minorHAnsi"/>
      <w:b/>
      <w:bCs/>
      <w:caps/>
      <w:sz w:val="20"/>
      <w:szCs w:val="20"/>
    </w:rPr>
  </w:style>
  <w:style w:type="paragraph" w:styleId="TOC2">
    <w:name w:val="toc 2"/>
    <w:basedOn w:val="Normal"/>
    <w:next w:val="Normal"/>
    <w:autoRedefine/>
    <w:uiPriority w:val="39"/>
    <w:unhideWhenUsed/>
    <w:rsid w:val="00917597"/>
    <w:pPr>
      <w:ind w:left="240"/>
    </w:pPr>
    <w:rPr>
      <w:rFonts w:cstheme="minorHAnsi"/>
      <w:smallCaps/>
      <w:sz w:val="20"/>
      <w:szCs w:val="20"/>
    </w:rPr>
  </w:style>
  <w:style w:type="paragraph" w:styleId="TOC3">
    <w:name w:val="toc 3"/>
    <w:basedOn w:val="Normal"/>
    <w:next w:val="Normal"/>
    <w:autoRedefine/>
    <w:uiPriority w:val="39"/>
    <w:unhideWhenUsed/>
    <w:rsid w:val="00917597"/>
    <w:pPr>
      <w:ind w:left="480"/>
    </w:pPr>
    <w:rPr>
      <w:rFonts w:cstheme="minorHAnsi"/>
      <w:i/>
      <w:iCs/>
      <w:sz w:val="20"/>
      <w:szCs w:val="20"/>
    </w:rPr>
  </w:style>
  <w:style w:type="paragraph" w:styleId="Header">
    <w:name w:val="header"/>
    <w:basedOn w:val="Normal"/>
    <w:link w:val="HeaderChar"/>
    <w:uiPriority w:val="99"/>
    <w:unhideWhenUsed/>
    <w:rsid w:val="00917597"/>
    <w:pPr>
      <w:tabs>
        <w:tab w:val="center" w:pos="4680"/>
        <w:tab w:val="right" w:pos="9360"/>
      </w:tabs>
    </w:pPr>
  </w:style>
  <w:style w:type="character" w:customStyle="1" w:styleId="HeaderChar">
    <w:name w:val="Header Char"/>
    <w:basedOn w:val="DefaultParagraphFont"/>
    <w:link w:val="Header"/>
    <w:uiPriority w:val="99"/>
    <w:rsid w:val="00917597"/>
  </w:style>
  <w:style w:type="paragraph" w:styleId="NoSpacing">
    <w:name w:val="No Spacing"/>
    <w:uiPriority w:val="1"/>
    <w:qFormat/>
    <w:rsid w:val="00917597"/>
    <w:rPr>
      <w:rFonts w:eastAsiaTheme="minorEastAsia"/>
      <w:sz w:val="22"/>
      <w:szCs w:val="22"/>
      <w:lang w:eastAsia="zh-CN"/>
    </w:rPr>
  </w:style>
  <w:style w:type="paragraph" w:styleId="TOC4">
    <w:name w:val="toc 4"/>
    <w:basedOn w:val="Normal"/>
    <w:next w:val="Normal"/>
    <w:autoRedefine/>
    <w:uiPriority w:val="39"/>
    <w:unhideWhenUsed/>
    <w:rsid w:val="00CA3362"/>
    <w:pPr>
      <w:ind w:left="720"/>
    </w:pPr>
    <w:rPr>
      <w:rFonts w:cstheme="minorHAnsi"/>
      <w:sz w:val="18"/>
      <w:szCs w:val="18"/>
    </w:rPr>
  </w:style>
  <w:style w:type="paragraph" w:styleId="TOC5">
    <w:name w:val="toc 5"/>
    <w:basedOn w:val="Normal"/>
    <w:next w:val="Normal"/>
    <w:autoRedefine/>
    <w:uiPriority w:val="39"/>
    <w:unhideWhenUsed/>
    <w:rsid w:val="00CA3362"/>
    <w:pPr>
      <w:ind w:left="960"/>
    </w:pPr>
    <w:rPr>
      <w:rFonts w:cstheme="minorHAnsi"/>
      <w:sz w:val="18"/>
      <w:szCs w:val="18"/>
    </w:rPr>
  </w:style>
  <w:style w:type="paragraph" w:styleId="TOC6">
    <w:name w:val="toc 6"/>
    <w:basedOn w:val="Normal"/>
    <w:next w:val="Normal"/>
    <w:autoRedefine/>
    <w:uiPriority w:val="39"/>
    <w:unhideWhenUsed/>
    <w:rsid w:val="00CA3362"/>
    <w:pPr>
      <w:ind w:left="1200"/>
    </w:pPr>
    <w:rPr>
      <w:rFonts w:cstheme="minorHAnsi"/>
      <w:sz w:val="18"/>
      <w:szCs w:val="18"/>
    </w:rPr>
  </w:style>
  <w:style w:type="paragraph" w:styleId="TOC7">
    <w:name w:val="toc 7"/>
    <w:basedOn w:val="Normal"/>
    <w:next w:val="Normal"/>
    <w:autoRedefine/>
    <w:uiPriority w:val="39"/>
    <w:unhideWhenUsed/>
    <w:rsid w:val="00CA3362"/>
    <w:pPr>
      <w:ind w:left="1440"/>
    </w:pPr>
    <w:rPr>
      <w:rFonts w:cstheme="minorHAnsi"/>
      <w:sz w:val="18"/>
      <w:szCs w:val="18"/>
    </w:rPr>
  </w:style>
  <w:style w:type="paragraph" w:styleId="TOC8">
    <w:name w:val="toc 8"/>
    <w:basedOn w:val="Normal"/>
    <w:next w:val="Normal"/>
    <w:autoRedefine/>
    <w:uiPriority w:val="39"/>
    <w:unhideWhenUsed/>
    <w:rsid w:val="00CA3362"/>
    <w:pPr>
      <w:ind w:left="1680"/>
    </w:pPr>
    <w:rPr>
      <w:rFonts w:cstheme="minorHAnsi"/>
      <w:sz w:val="18"/>
      <w:szCs w:val="18"/>
    </w:rPr>
  </w:style>
  <w:style w:type="paragraph" w:styleId="TOC9">
    <w:name w:val="toc 9"/>
    <w:basedOn w:val="Normal"/>
    <w:next w:val="Normal"/>
    <w:autoRedefine/>
    <w:uiPriority w:val="39"/>
    <w:unhideWhenUsed/>
    <w:rsid w:val="00CA3362"/>
    <w:pPr>
      <w:ind w:left="1920"/>
    </w:pPr>
    <w:rPr>
      <w:rFonts w:cstheme="minorHAnsi"/>
      <w:sz w:val="18"/>
      <w:szCs w:val="18"/>
    </w:rPr>
  </w:style>
  <w:style w:type="paragraph" w:styleId="FootnoteText">
    <w:name w:val="footnote text"/>
    <w:basedOn w:val="Normal"/>
    <w:link w:val="FootnoteTextChar"/>
    <w:uiPriority w:val="99"/>
    <w:semiHidden/>
    <w:unhideWhenUsed/>
    <w:rsid w:val="00F165EC"/>
    <w:rPr>
      <w:sz w:val="20"/>
      <w:szCs w:val="20"/>
    </w:rPr>
  </w:style>
  <w:style w:type="character" w:customStyle="1" w:styleId="FootnoteTextChar">
    <w:name w:val="Footnote Text Char"/>
    <w:basedOn w:val="DefaultParagraphFont"/>
    <w:link w:val="FootnoteText"/>
    <w:uiPriority w:val="99"/>
    <w:semiHidden/>
    <w:rsid w:val="00F165EC"/>
    <w:rPr>
      <w:sz w:val="20"/>
      <w:szCs w:val="20"/>
    </w:rPr>
  </w:style>
  <w:style w:type="character" w:styleId="FootnoteReference">
    <w:name w:val="footnote reference"/>
    <w:basedOn w:val="DefaultParagraphFont"/>
    <w:uiPriority w:val="99"/>
    <w:semiHidden/>
    <w:unhideWhenUsed/>
    <w:rsid w:val="00F165EC"/>
    <w:rPr>
      <w:vertAlign w:val="superscript"/>
    </w:rPr>
  </w:style>
  <w:style w:type="table" w:styleId="GridTable1Light-Accent5">
    <w:name w:val="Grid Table 1 Light Accent 5"/>
    <w:basedOn w:val="TableNormal"/>
    <w:uiPriority w:val="46"/>
    <w:rsid w:val="009B4990"/>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190FFE"/>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9784">
      <w:bodyDiv w:val="1"/>
      <w:marLeft w:val="0"/>
      <w:marRight w:val="0"/>
      <w:marTop w:val="0"/>
      <w:marBottom w:val="0"/>
      <w:divBdr>
        <w:top w:val="none" w:sz="0" w:space="0" w:color="auto"/>
        <w:left w:val="none" w:sz="0" w:space="0" w:color="auto"/>
        <w:bottom w:val="none" w:sz="0" w:space="0" w:color="auto"/>
        <w:right w:val="none" w:sz="0" w:space="0" w:color="auto"/>
      </w:divBdr>
    </w:div>
    <w:div w:id="43992093">
      <w:bodyDiv w:val="1"/>
      <w:marLeft w:val="0"/>
      <w:marRight w:val="0"/>
      <w:marTop w:val="0"/>
      <w:marBottom w:val="0"/>
      <w:divBdr>
        <w:top w:val="none" w:sz="0" w:space="0" w:color="auto"/>
        <w:left w:val="none" w:sz="0" w:space="0" w:color="auto"/>
        <w:bottom w:val="none" w:sz="0" w:space="0" w:color="auto"/>
        <w:right w:val="none" w:sz="0" w:space="0" w:color="auto"/>
      </w:divBdr>
    </w:div>
    <w:div w:id="113721977">
      <w:bodyDiv w:val="1"/>
      <w:marLeft w:val="0"/>
      <w:marRight w:val="0"/>
      <w:marTop w:val="0"/>
      <w:marBottom w:val="0"/>
      <w:divBdr>
        <w:top w:val="none" w:sz="0" w:space="0" w:color="auto"/>
        <w:left w:val="none" w:sz="0" w:space="0" w:color="auto"/>
        <w:bottom w:val="none" w:sz="0" w:space="0" w:color="auto"/>
        <w:right w:val="none" w:sz="0" w:space="0" w:color="auto"/>
      </w:divBdr>
    </w:div>
    <w:div w:id="123274123">
      <w:bodyDiv w:val="1"/>
      <w:marLeft w:val="0"/>
      <w:marRight w:val="0"/>
      <w:marTop w:val="0"/>
      <w:marBottom w:val="0"/>
      <w:divBdr>
        <w:top w:val="none" w:sz="0" w:space="0" w:color="auto"/>
        <w:left w:val="none" w:sz="0" w:space="0" w:color="auto"/>
        <w:bottom w:val="none" w:sz="0" w:space="0" w:color="auto"/>
        <w:right w:val="none" w:sz="0" w:space="0" w:color="auto"/>
      </w:divBdr>
      <w:divsChild>
        <w:div w:id="1606959412">
          <w:marLeft w:val="0"/>
          <w:marRight w:val="0"/>
          <w:marTop w:val="0"/>
          <w:marBottom w:val="0"/>
          <w:divBdr>
            <w:top w:val="none" w:sz="0" w:space="0" w:color="auto"/>
            <w:left w:val="none" w:sz="0" w:space="0" w:color="auto"/>
            <w:bottom w:val="none" w:sz="0" w:space="0" w:color="auto"/>
            <w:right w:val="none" w:sz="0" w:space="0" w:color="auto"/>
          </w:divBdr>
        </w:div>
      </w:divsChild>
    </w:div>
    <w:div w:id="248124911">
      <w:bodyDiv w:val="1"/>
      <w:marLeft w:val="0"/>
      <w:marRight w:val="0"/>
      <w:marTop w:val="0"/>
      <w:marBottom w:val="0"/>
      <w:divBdr>
        <w:top w:val="none" w:sz="0" w:space="0" w:color="auto"/>
        <w:left w:val="none" w:sz="0" w:space="0" w:color="auto"/>
        <w:bottom w:val="none" w:sz="0" w:space="0" w:color="auto"/>
        <w:right w:val="none" w:sz="0" w:space="0" w:color="auto"/>
      </w:divBdr>
    </w:div>
    <w:div w:id="261838669">
      <w:bodyDiv w:val="1"/>
      <w:marLeft w:val="0"/>
      <w:marRight w:val="0"/>
      <w:marTop w:val="0"/>
      <w:marBottom w:val="0"/>
      <w:divBdr>
        <w:top w:val="none" w:sz="0" w:space="0" w:color="auto"/>
        <w:left w:val="none" w:sz="0" w:space="0" w:color="auto"/>
        <w:bottom w:val="none" w:sz="0" w:space="0" w:color="auto"/>
        <w:right w:val="none" w:sz="0" w:space="0" w:color="auto"/>
      </w:divBdr>
    </w:div>
    <w:div w:id="268583736">
      <w:bodyDiv w:val="1"/>
      <w:marLeft w:val="0"/>
      <w:marRight w:val="0"/>
      <w:marTop w:val="0"/>
      <w:marBottom w:val="0"/>
      <w:divBdr>
        <w:top w:val="none" w:sz="0" w:space="0" w:color="auto"/>
        <w:left w:val="none" w:sz="0" w:space="0" w:color="auto"/>
        <w:bottom w:val="none" w:sz="0" w:space="0" w:color="auto"/>
        <w:right w:val="none" w:sz="0" w:space="0" w:color="auto"/>
      </w:divBdr>
    </w:div>
    <w:div w:id="359555601">
      <w:bodyDiv w:val="1"/>
      <w:marLeft w:val="0"/>
      <w:marRight w:val="0"/>
      <w:marTop w:val="0"/>
      <w:marBottom w:val="0"/>
      <w:divBdr>
        <w:top w:val="none" w:sz="0" w:space="0" w:color="auto"/>
        <w:left w:val="none" w:sz="0" w:space="0" w:color="auto"/>
        <w:bottom w:val="none" w:sz="0" w:space="0" w:color="auto"/>
        <w:right w:val="none" w:sz="0" w:space="0" w:color="auto"/>
      </w:divBdr>
    </w:div>
    <w:div w:id="429473420">
      <w:bodyDiv w:val="1"/>
      <w:marLeft w:val="0"/>
      <w:marRight w:val="0"/>
      <w:marTop w:val="0"/>
      <w:marBottom w:val="0"/>
      <w:divBdr>
        <w:top w:val="none" w:sz="0" w:space="0" w:color="auto"/>
        <w:left w:val="none" w:sz="0" w:space="0" w:color="auto"/>
        <w:bottom w:val="none" w:sz="0" w:space="0" w:color="auto"/>
        <w:right w:val="none" w:sz="0" w:space="0" w:color="auto"/>
      </w:divBdr>
      <w:divsChild>
        <w:div w:id="1570384316">
          <w:marLeft w:val="0"/>
          <w:marRight w:val="0"/>
          <w:marTop w:val="0"/>
          <w:marBottom w:val="0"/>
          <w:divBdr>
            <w:top w:val="none" w:sz="0" w:space="0" w:color="auto"/>
            <w:left w:val="none" w:sz="0" w:space="0" w:color="auto"/>
            <w:bottom w:val="none" w:sz="0" w:space="0" w:color="auto"/>
            <w:right w:val="none" w:sz="0" w:space="0" w:color="auto"/>
          </w:divBdr>
        </w:div>
      </w:divsChild>
    </w:div>
    <w:div w:id="566694011">
      <w:bodyDiv w:val="1"/>
      <w:marLeft w:val="0"/>
      <w:marRight w:val="0"/>
      <w:marTop w:val="0"/>
      <w:marBottom w:val="0"/>
      <w:divBdr>
        <w:top w:val="none" w:sz="0" w:space="0" w:color="auto"/>
        <w:left w:val="none" w:sz="0" w:space="0" w:color="auto"/>
        <w:bottom w:val="none" w:sz="0" w:space="0" w:color="auto"/>
        <w:right w:val="none" w:sz="0" w:space="0" w:color="auto"/>
      </w:divBdr>
      <w:divsChild>
        <w:div w:id="1633362187">
          <w:marLeft w:val="0"/>
          <w:marRight w:val="0"/>
          <w:marTop w:val="0"/>
          <w:marBottom w:val="0"/>
          <w:divBdr>
            <w:top w:val="none" w:sz="0" w:space="0" w:color="auto"/>
            <w:left w:val="none" w:sz="0" w:space="0" w:color="auto"/>
            <w:bottom w:val="none" w:sz="0" w:space="0" w:color="auto"/>
            <w:right w:val="none" w:sz="0" w:space="0" w:color="auto"/>
          </w:divBdr>
        </w:div>
      </w:divsChild>
    </w:div>
    <w:div w:id="615136444">
      <w:bodyDiv w:val="1"/>
      <w:marLeft w:val="0"/>
      <w:marRight w:val="0"/>
      <w:marTop w:val="0"/>
      <w:marBottom w:val="0"/>
      <w:divBdr>
        <w:top w:val="none" w:sz="0" w:space="0" w:color="auto"/>
        <w:left w:val="none" w:sz="0" w:space="0" w:color="auto"/>
        <w:bottom w:val="none" w:sz="0" w:space="0" w:color="auto"/>
        <w:right w:val="none" w:sz="0" w:space="0" w:color="auto"/>
      </w:divBdr>
      <w:divsChild>
        <w:div w:id="1506241304">
          <w:marLeft w:val="0"/>
          <w:marRight w:val="0"/>
          <w:marTop w:val="0"/>
          <w:marBottom w:val="0"/>
          <w:divBdr>
            <w:top w:val="none" w:sz="0" w:space="0" w:color="auto"/>
            <w:left w:val="none" w:sz="0" w:space="0" w:color="auto"/>
            <w:bottom w:val="none" w:sz="0" w:space="0" w:color="auto"/>
            <w:right w:val="none" w:sz="0" w:space="0" w:color="auto"/>
          </w:divBdr>
        </w:div>
      </w:divsChild>
    </w:div>
    <w:div w:id="694501745">
      <w:bodyDiv w:val="1"/>
      <w:marLeft w:val="0"/>
      <w:marRight w:val="0"/>
      <w:marTop w:val="0"/>
      <w:marBottom w:val="0"/>
      <w:divBdr>
        <w:top w:val="none" w:sz="0" w:space="0" w:color="auto"/>
        <w:left w:val="none" w:sz="0" w:space="0" w:color="auto"/>
        <w:bottom w:val="none" w:sz="0" w:space="0" w:color="auto"/>
        <w:right w:val="none" w:sz="0" w:space="0" w:color="auto"/>
      </w:divBdr>
    </w:div>
    <w:div w:id="714698383">
      <w:bodyDiv w:val="1"/>
      <w:marLeft w:val="0"/>
      <w:marRight w:val="0"/>
      <w:marTop w:val="0"/>
      <w:marBottom w:val="0"/>
      <w:divBdr>
        <w:top w:val="none" w:sz="0" w:space="0" w:color="auto"/>
        <w:left w:val="none" w:sz="0" w:space="0" w:color="auto"/>
        <w:bottom w:val="none" w:sz="0" w:space="0" w:color="auto"/>
        <w:right w:val="none" w:sz="0" w:space="0" w:color="auto"/>
      </w:divBdr>
    </w:div>
    <w:div w:id="790127684">
      <w:bodyDiv w:val="1"/>
      <w:marLeft w:val="0"/>
      <w:marRight w:val="0"/>
      <w:marTop w:val="0"/>
      <w:marBottom w:val="0"/>
      <w:divBdr>
        <w:top w:val="none" w:sz="0" w:space="0" w:color="auto"/>
        <w:left w:val="none" w:sz="0" w:space="0" w:color="auto"/>
        <w:bottom w:val="none" w:sz="0" w:space="0" w:color="auto"/>
        <w:right w:val="none" w:sz="0" w:space="0" w:color="auto"/>
      </w:divBdr>
      <w:divsChild>
        <w:div w:id="2059545244">
          <w:marLeft w:val="0"/>
          <w:marRight w:val="0"/>
          <w:marTop w:val="0"/>
          <w:marBottom w:val="0"/>
          <w:divBdr>
            <w:top w:val="none" w:sz="0" w:space="0" w:color="auto"/>
            <w:left w:val="none" w:sz="0" w:space="0" w:color="auto"/>
            <w:bottom w:val="none" w:sz="0" w:space="0" w:color="auto"/>
            <w:right w:val="none" w:sz="0" w:space="0" w:color="auto"/>
          </w:divBdr>
        </w:div>
      </w:divsChild>
    </w:div>
    <w:div w:id="820658594">
      <w:bodyDiv w:val="1"/>
      <w:marLeft w:val="0"/>
      <w:marRight w:val="0"/>
      <w:marTop w:val="0"/>
      <w:marBottom w:val="0"/>
      <w:divBdr>
        <w:top w:val="none" w:sz="0" w:space="0" w:color="auto"/>
        <w:left w:val="none" w:sz="0" w:space="0" w:color="auto"/>
        <w:bottom w:val="none" w:sz="0" w:space="0" w:color="auto"/>
        <w:right w:val="none" w:sz="0" w:space="0" w:color="auto"/>
      </w:divBdr>
      <w:divsChild>
        <w:div w:id="931821861">
          <w:marLeft w:val="0"/>
          <w:marRight w:val="0"/>
          <w:marTop w:val="0"/>
          <w:marBottom w:val="0"/>
          <w:divBdr>
            <w:top w:val="none" w:sz="0" w:space="0" w:color="auto"/>
            <w:left w:val="none" w:sz="0" w:space="0" w:color="auto"/>
            <w:bottom w:val="none" w:sz="0" w:space="0" w:color="auto"/>
            <w:right w:val="none" w:sz="0" w:space="0" w:color="auto"/>
          </w:divBdr>
        </w:div>
      </w:divsChild>
    </w:div>
    <w:div w:id="859120662">
      <w:bodyDiv w:val="1"/>
      <w:marLeft w:val="0"/>
      <w:marRight w:val="0"/>
      <w:marTop w:val="0"/>
      <w:marBottom w:val="0"/>
      <w:divBdr>
        <w:top w:val="none" w:sz="0" w:space="0" w:color="auto"/>
        <w:left w:val="none" w:sz="0" w:space="0" w:color="auto"/>
        <w:bottom w:val="none" w:sz="0" w:space="0" w:color="auto"/>
        <w:right w:val="none" w:sz="0" w:space="0" w:color="auto"/>
      </w:divBdr>
    </w:div>
    <w:div w:id="904727881">
      <w:bodyDiv w:val="1"/>
      <w:marLeft w:val="0"/>
      <w:marRight w:val="0"/>
      <w:marTop w:val="0"/>
      <w:marBottom w:val="0"/>
      <w:divBdr>
        <w:top w:val="none" w:sz="0" w:space="0" w:color="auto"/>
        <w:left w:val="none" w:sz="0" w:space="0" w:color="auto"/>
        <w:bottom w:val="none" w:sz="0" w:space="0" w:color="auto"/>
        <w:right w:val="none" w:sz="0" w:space="0" w:color="auto"/>
      </w:divBdr>
    </w:div>
    <w:div w:id="913203796">
      <w:bodyDiv w:val="1"/>
      <w:marLeft w:val="0"/>
      <w:marRight w:val="0"/>
      <w:marTop w:val="0"/>
      <w:marBottom w:val="0"/>
      <w:divBdr>
        <w:top w:val="none" w:sz="0" w:space="0" w:color="auto"/>
        <w:left w:val="none" w:sz="0" w:space="0" w:color="auto"/>
        <w:bottom w:val="none" w:sz="0" w:space="0" w:color="auto"/>
        <w:right w:val="none" w:sz="0" w:space="0" w:color="auto"/>
      </w:divBdr>
      <w:divsChild>
        <w:div w:id="1611008566">
          <w:marLeft w:val="0"/>
          <w:marRight w:val="0"/>
          <w:marTop w:val="0"/>
          <w:marBottom w:val="0"/>
          <w:divBdr>
            <w:top w:val="none" w:sz="0" w:space="0" w:color="auto"/>
            <w:left w:val="none" w:sz="0" w:space="0" w:color="auto"/>
            <w:bottom w:val="none" w:sz="0" w:space="0" w:color="auto"/>
            <w:right w:val="none" w:sz="0" w:space="0" w:color="auto"/>
          </w:divBdr>
          <w:divsChild>
            <w:div w:id="749425706">
              <w:marLeft w:val="0"/>
              <w:marRight w:val="0"/>
              <w:marTop w:val="0"/>
              <w:marBottom w:val="0"/>
              <w:divBdr>
                <w:top w:val="none" w:sz="0" w:space="0" w:color="auto"/>
                <w:left w:val="none" w:sz="0" w:space="0" w:color="auto"/>
                <w:bottom w:val="none" w:sz="0" w:space="0" w:color="auto"/>
                <w:right w:val="none" w:sz="0" w:space="0" w:color="auto"/>
              </w:divBdr>
            </w:div>
            <w:div w:id="141003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572671">
      <w:bodyDiv w:val="1"/>
      <w:marLeft w:val="0"/>
      <w:marRight w:val="0"/>
      <w:marTop w:val="0"/>
      <w:marBottom w:val="0"/>
      <w:divBdr>
        <w:top w:val="none" w:sz="0" w:space="0" w:color="auto"/>
        <w:left w:val="none" w:sz="0" w:space="0" w:color="auto"/>
        <w:bottom w:val="none" w:sz="0" w:space="0" w:color="auto"/>
        <w:right w:val="none" w:sz="0" w:space="0" w:color="auto"/>
      </w:divBdr>
      <w:divsChild>
        <w:div w:id="829714371">
          <w:marLeft w:val="0"/>
          <w:marRight w:val="0"/>
          <w:marTop w:val="0"/>
          <w:marBottom w:val="0"/>
          <w:divBdr>
            <w:top w:val="none" w:sz="0" w:space="0" w:color="auto"/>
            <w:left w:val="none" w:sz="0" w:space="0" w:color="auto"/>
            <w:bottom w:val="none" w:sz="0" w:space="0" w:color="auto"/>
            <w:right w:val="none" w:sz="0" w:space="0" w:color="auto"/>
          </w:divBdr>
        </w:div>
      </w:divsChild>
    </w:div>
    <w:div w:id="1002204353">
      <w:bodyDiv w:val="1"/>
      <w:marLeft w:val="0"/>
      <w:marRight w:val="0"/>
      <w:marTop w:val="0"/>
      <w:marBottom w:val="0"/>
      <w:divBdr>
        <w:top w:val="none" w:sz="0" w:space="0" w:color="auto"/>
        <w:left w:val="none" w:sz="0" w:space="0" w:color="auto"/>
        <w:bottom w:val="none" w:sz="0" w:space="0" w:color="auto"/>
        <w:right w:val="none" w:sz="0" w:space="0" w:color="auto"/>
      </w:divBdr>
    </w:div>
    <w:div w:id="1078211777">
      <w:bodyDiv w:val="1"/>
      <w:marLeft w:val="0"/>
      <w:marRight w:val="0"/>
      <w:marTop w:val="0"/>
      <w:marBottom w:val="0"/>
      <w:divBdr>
        <w:top w:val="none" w:sz="0" w:space="0" w:color="auto"/>
        <w:left w:val="none" w:sz="0" w:space="0" w:color="auto"/>
        <w:bottom w:val="none" w:sz="0" w:space="0" w:color="auto"/>
        <w:right w:val="none" w:sz="0" w:space="0" w:color="auto"/>
      </w:divBdr>
      <w:divsChild>
        <w:div w:id="1405645423">
          <w:marLeft w:val="0"/>
          <w:marRight w:val="0"/>
          <w:marTop w:val="0"/>
          <w:marBottom w:val="0"/>
          <w:divBdr>
            <w:top w:val="none" w:sz="0" w:space="0" w:color="auto"/>
            <w:left w:val="none" w:sz="0" w:space="0" w:color="auto"/>
            <w:bottom w:val="none" w:sz="0" w:space="0" w:color="auto"/>
            <w:right w:val="none" w:sz="0" w:space="0" w:color="auto"/>
          </w:divBdr>
        </w:div>
      </w:divsChild>
    </w:div>
    <w:div w:id="1253053885">
      <w:bodyDiv w:val="1"/>
      <w:marLeft w:val="0"/>
      <w:marRight w:val="0"/>
      <w:marTop w:val="0"/>
      <w:marBottom w:val="0"/>
      <w:divBdr>
        <w:top w:val="none" w:sz="0" w:space="0" w:color="auto"/>
        <w:left w:val="none" w:sz="0" w:space="0" w:color="auto"/>
        <w:bottom w:val="none" w:sz="0" w:space="0" w:color="auto"/>
        <w:right w:val="none" w:sz="0" w:space="0" w:color="auto"/>
      </w:divBdr>
    </w:div>
    <w:div w:id="1264535166">
      <w:bodyDiv w:val="1"/>
      <w:marLeft w:val="0"/>
      <w:marRight w:val="0"/>
      <w:marTop w:val="0"/>
      <w:marBottom w:val="0"/>
      <w:divBdr>
        <w:top w:val="none" w:sz="0" w:space="0" w:color="auto"/>
        <w:left w:val="none" w:sz="0" w:space="0" w:color="auto"/>
        <w:bottom w:val="none" w:sz="0" w:space="0" w:color="auto"/>
        <w:right w:val="none" w:sz="0" w:space="0" w:color="auto"/>
      </w:divBdr>
      <w:divsChild>
        <w:div w:id="1416390779">
          <w:marLeft w:val="0"/>
          <w:marRight w:val="0"/>
          <w:marTop w:val="0"/>
          <w:marBottom w:val="0"/>
          <w:divBdr>
            <w:top w:val="none" w:sz="0" w:space="0" w:color="auto"/>
            <w:left w:val="none" w:sz="0" w:space="0" w:color="auto"/>
            <w:bottom w:val="none" w:sz="0" w:space="0" w:color="auto"/>
            <w:right w:val="none" w:sz="0" w:space="0" w:color="auto"/>
          </w:divBdr>
        </w:div>
      </w:divsChild>
    </w:div>
    <w:div w:id="1325233650">
      <w:bodyDiv w:val="1"/>
      <w:marLeft w:val="0"/>
      <w:marRight w:val="0"/>
      <w:marTop w:val="0"/>
      <w:marBottom w:val="0"/>
      <w:divBdr>
        <w:top w:val="none" w:sz="0" w:space="0" w:color="auto"/>
        <w:left w:val="none" w:sz="0" w:space="0" w:color="auto"/>
        <w:bottom w:val="none" w:sz="0" w:space="0" w:color="auto"/>
        <w:right w:val="none" w:sz="0" w:space="0" w:color="auto"/>
      </w:divBdr>
    </w:div>
    <w:div w:id="1410232771">
      <w:bodyDiv w:val="1"/>
      <w:marLeft w:val="0"/>
      <w:marRight w:val="0"/>
      <w:marTop w:val="0"/>
      <w:marBottom w:val="0"/>
      <w:divBdr>
        <w:top w:val="none" w:sz="0" w:space="0" w:color="auto"/>
        <w:left w:val="none" w:sz="0" w:space="0" w:color="auto"/>
        <w:bottom w:val="none" w:sz="0" w:space="0" w:color="auto"/>
        <w:right w:val="none" w:sz="0" w:space="0" w:color="auto"/>
      </w:divBdr>
      <w:divsChild>
        <w:div w:id="1119494876">
          <w:marLeft w:val="0"/>
          <w:marRight w:val="0"/>
          <w:marTop w:val="0"/>
          <w:marBottom w:val="0"/>
          <w:divBdr>
            <w:top w:val="none" w:sz="0" w:space="0" w:color="auto"/>
            <w:left w:val="none" w:sz="0" w:space="0" w:color="auto"/>
            <w:bottom w:val="none" w:sz="0" w:space="0" w:color="auto"/>
            <w:right w:val="none" w:sz="0" w:space="0" w:color="auto"/>
          </w:divBdr>
        </w:div>
      </w:divsChild>
    </w:div>
    <w:div w:id="1457602800">
      <w:bodyDiv w:val="1"/>
      <w:marLeft w:val="0"/>
      <w:marRight w:val="0"/>
      <w:marTop w:val="0"/>
      <w:marBottom w:val="0"/>
      <w:divBdr>
        <w:top w:val="none" w:sz="0" w:space="0" w:color="auto"/>
        <w:left w:val="none" w:sz="0" w:space="0" w:color="auto"/>
        <w:bottom w:val="none" w:sz="0" w:space="0" w:color="auto"/>
        <w:right w:val="none" w:sz="0" w:space="0" w:color="auto"/>
      </w:divBdr>
    </w:div>
    <w:div w:id="1498761273">
      <w:bodyDiv w:val="1"/>
      <w:marLeft w:val="0"/>
      <w:marRight w:val="0"/>
      <w:marTop w:val="0"/>
      <w:marBottom w:val="0"/>
      <w:divBdr>
        <w:top w:val="none" w:sz="0" w:space="0" w:color="auto"/>
        <w:left w:val="none" w:sz="0" w:space="0" w:color="auto"/>
        <w:bottom w:val="none" w:sz="0" w:space="0" w:color="auto"/>
        <w:right w:val="none" w:sz="0" w:space="0" w:color="auto"/>
      </w:divBdr>
    </w:div>
    <w:div w:id="1672752685">
      <w:bodyDiv w:val="1"/>
      <w:marLeft w:val="0"/>
      <w:marRight w:val="0"/>
      <w:marTop w:val="0"/>
      <w:marBottom w:val="0"/>
      <w:divBdr>
        <w:top w:val="none" w:sz="0" w:space="0" w:color="auto"/>
        <w:left w:val="none" w:sz="0" w:space="0" w:color="auto"/>
        <w:bottom w:val="none" w:sz="0" w:space="0" w:color="auto"/>
        <w:right w:val="none" w:sz="0" w:space="0" w:color="auto"/>
      </w:divBdr>
      <w:divsChild>
        <w:div w:id="100298999">
          <w:marLeft w:val="0"/>
          <w:marRight w:val="0"/>
          <w:marTop w:val="0"/>
          <w:marBottom w:val="0"/>
          <w:divBdr>
            <w:top w:val="none" w:sz="0" w:space="0" w:color="auto"/>
            <w:left w:val="none" w:sz="0" w:space="0" w:color="auto"/>
            <w:bottom w:val="none" w:sz="0" w:space="0" w:color="auto"/>
            <w:right w:val="none" w:sz="0" w:space="0" w:color="auto"/>
          </w:divBdr>
        </w:div>
      </w:divsChild>
    </w:div>
    <w:div w:id="1705133478">
      <w:bodyDiv w:val="1"/>
      <w:marLeft w:val="0"/>
      <w:marRight w:val="0"/>
      <w:marTop w:val="0"/>
      <w:marBottom w:val="0"/>
      <w:divBdr>
        <w:top w:val="none" w:sz="0" w:space="0" w:color="auto"/>
        <w:left w:val="none" w:sz="0" w:space="0" w:color="auto"/>
        <w:bottom w:val="none" w:sz="0" w:space="0" w:color="auto"/>
        <w:right w:val="none" w:sz="0" w:space="0" w:color="auto"/>
      </w:divBdr>
      <w:divsChild>
        <w:div w:id="1844396419">
          <w:marLeft w:val="0"/>
          <w:marRight w:val="0"/>
          <w:marTop w:val="0"/>
          <w:marBottom w:val="0"/>
          <w:divBdr>
            <w:top w:val="none" w:sz="0" w:space="0" w:color="auto"/>
            <w:left w:val="none" w:sz="0" w:space="0" w:color="auto"/>
            <w:bottom w:val="none" w:sz="0" w:space="0" w:color="auto"/>
            <w:right w:val="none" w:sz="0" w:space="0" w:color="auto"/>
          </w:divBdr>
        </w:div>
      </w:divsChild>
    </w:div>
    <w:div w:id="1746566948">
      <w:bodyDiv w:val="1"/>
      <w:marLeft w:val="0"/>
      <w:marRight w:val="0"/>
      <w:marTop w:val="0"/>
      <w:marBottom w:val="0"/>
      <w:divBdr>
        <w:top w:val="none" w:sz="0" w:space="0" w:color="auto"/>
        <w:left w:val="none" w:sz="0" w:space="0" w:color="auto"/>
        <w:bottom w:val="none" w:sz="0" w:space="0" w:color="auto"/>
        <w:right w:val="none" w:sz="0" w:space="0" w:color="auto"/>
      </w:divBdr>
      <w:divsChild>
        <w:div w:id="1375344561">
          <w:marLeft w:val="0"/>
          <w:marRight w:val="0"/>
          <w:marTop w:val="0"/>
          <w:marBottom w:val="0"/>
          <w:divBdr>
            <w:top w:val="none" w:sz="0" w:space="0" w:color="auto"/>
            <w:left w:val="none" w:sz="0" w:space="0" w:color="auto"/>
            <w:bottom w:val="none" w:sz="0" w:space="0" w:color="auto"/>
            <w:right w:val="none" w:sz="0" w:space="0" w:color="auto"/>
          </w:divBdr>
        </w:div>
      </w:divsChild>
    </w:div>
    <w:div w:id="1793478519">
      <w:bodyDiv w:val="1"/>
      <w:marLeft w:val="0"/>
      <w:marRight w:val="0"/>
      <w:marTop w:val="0"/>
      <w:marBottom w:val="0"/>
      <w:divBdr>
        <w:top w:val="none" w:sz="0" w:space="0" w:color="auto"/>
        <w:left w:val="none" w:sz="0" w:space="0" w:color="auto"/>
        <w:bottom w:val="none" w:sz="0" w:space="0" w:color="auto"/>
        <w:right w:val="none" w:sz="0" w:space="0" w:color="auto"/>
      </w:divBdr>
    </w:div>
    <w:div w:id="1817145928">
      <w:bodyDiv w:val="1"/>
      <w:marLeft w:val="0"/>
      <w:marRight w:val="0"/>
      <w:marTop w:val="0"/>
      <w:marBottom w:val="0"/>
      <w:divBdr>
        <w:top w:val="none" w:sz="0" w:space="0" w:color="auto"/>
        <w:left w:val="none" w:sz="0" w:space="0" w:color="auto"/>
        <w:bottom w:val="none" w:sz="0" w:space="0" w:color="auto"/>
        <w:right w:val="none" w:sz="0" w:space="0" w:color="auto"/>
      </w:divBdr>
      <w:divsChild>
        <w:div w:id="1420834666">
          <w:marLeft w:val="0"/>
          <w:marRight w:val="0"/>
          <w:marTop w:val="0"/>
          <w:marBottom w:val="0"/>
          <w:divBdr>
            <w:top w:val="none" w:sz="0" w:space="0" w:color="auto"/>
            <w:left w:val="none" w:sz="0" w:space="0" w:color="auto"/>
            <w:bottom w:val="none" w:sz="0" w:space="0" w:color="auto"/>
            <w:right w:val="none" w:sz="0" w:space="0" w:color="auto"/>
          </w:divBdr>
        </w:div>
      </w:divsChild>
    </w:div>
    <w:div w:id="1882133102">
      <w:bodyDiv w:val="1"/>
      <w:marLeft w:val="0"/>
      <w:marRight w:val="0"/>
      <w:marTop w:val="0"/>
      <w:marBottom w:val="0"/>
      <w:divBdr>
        <w:top w:val="none" w:sz="0" w:space="0" w:color="auto"/>
        <w:left w:val="none" w:sz="0" w:space="0" w:color="auto"/>
        <w:bottom w:val="none" w:sz="0" w:space="0" w:color="auto"/>
        <w:right w:val="none" w:sz="0" w:space="0" w:color="auto"/>
      </w:divBdr>
    </w:div>
    <w:div w:id="1893957325">
      <w:bodyDiv w:val="1"/>
      <w:marLeft w:val="0"/>
      <w:marRight w:val="0"/>
      <w:marTop w:val="0"/>
      <w:marBottom w:val="0"/>
      <w:divBdr>
        <w:top w:val="none" w:sz="0" w:space="0" w:color="auto"/>
        <w:left w:val="none" w:sz="0" w:space="0" w:color="auto"/>
        <w:bottom w:val="none" w:sz="0" w:space="0" w:color="auto"/>
        <w:right w:val="none" w:sz="0" w:space="0" w:color="auto"/>
      </w:divBdr>
    </w:div>
    <w:div w:id="1945921610">
      <w:bodyDiv w:val="1"/>
      <w:marLeft w:val="0"/>
      <w:marRight w:val="0"/>
      <w:marTop w:val="0"/>
      <w:marBottom w:val="0"/>
      <w:divBdr>
        <w:top w:val="none" w:sz="0" w:space="0" w:color="auto"/>
        <w:left w:val="none" w:sz="0" w:space="0" w:color="auto"/>
        <w:bottom w:val="none" w:sz="0" w:space="0" w:color="auto"/>
        <w:right w:val="none" w:sz="0" w:space="0" w:color="auto"/>
      </w:divBdr>
    </w:div>
    <w:div w:id="1951163492">
      <w:bodyDiv w:val="1"/>
      <w:marLeft w:val="0"/>
      <w:marRight w:val="0"/>
      <w:marTop w:val="0"/>
      <w:marBottom w:val="0"/>
      <w:divBdr>
        <w:top w:val="none" w:sz="0" w:space="0" w:color="auto"/>
        <w:left w:val="none" w:sz="0" w:space="0" w:color="auto"/>
        <w:bottom w:val="none" w:sz="0" w:space="0" w:color="auto"/>
        <w:right w:val="none" w:sz="0" w:space="0" w:color="auto"/>
      </w:divBdr>
    </w:div>
    <w:div w:id="2004119817">
      <w:bodyDiv w:val="1"/>
      <w:marLeft w:val="0"/>
      <w:marRight w:val="0"/>
      <w:marTop w:val="0"/>
      <w:marBottom w:val="0"/>
      <w:divBdr>
        <w:top w:val="none" w:sz="0" w:space="0" w:color="auto"/>
        <w:left w:val="none" w:sz="0" w:space="0" w:color="auto"/>
        <w:bottom w:val="none" w:sz="0" w:space="0" w:color="auto"/>
        <w:right w:val="none" w:sz="0" w:space="0" w:color="auto"/>
      </w:divBdr>
    </w:div>
    <w:div w:id="2065785816">
      <w:bodyDiv w:val="1"/>
      <w:marLeft w:val="0"/>
      <w:marRight w:val="0"/>
      <w:marTop w:val="0"/>
      <w:marBottom w:val="0"/>
      <w:divBdr>
        <w:top w:val="none" w:sz="0" w:space="0" w:color="auto"/>
        <w:left w:val="none" w:sz="0" w:space="0" w:color="auto"/>
        <w:bottom w:val="none" w:sz="0" w:space="0" w:color="auto"/>
        <w:right w:val="none" w:sz="0" w:space="0" w:color="auto"/>
      </w:divBdr>
    </w:div>
    <w:div w:id="2129548340">
      <w:bodyDiv w:val="1"/>
      <w:marLeft w:val="0"/>
      <w:marRight w:val="0"/>
      <w:marTop w:val="0"/>
      <w:marBottom w:val="0"/>
      <w:divBdr>
        <w:top w:val="none" w:sz="0" w:space="0" w:color="auto"/>
        <w:left w:val="none" w:sz="0" w:space="0" w:color="auto"/>
        <w:bottom w:val="none" w:sz="0" w:space="0" w:color="auto"/>
        <w:right w:val="none" w:sz="0" w:space="0" w:color="auto"/>
      </w:divBdr>
      <w:divsChild>
        <w:div w:id="262226121">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75ABCC9-E763-7C4E-80DA-955BD19790EF}">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826</TotalTime>
  <Pages>33</Pages>
  <Words>9418</Words>
  <Characters>53686</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Couchbase eventing Specification</vt:lpstr>
    </vt:vector>
  </TitlesOfParts>
  <Company/>
  <LinksUpToDate>false</LinksUpToDate>
  <CharactersWithSpaces>62979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Couchbase eventing Specification</dc:title>
  <dc:subject/>
  <dc:creator>Version 6.5</dc:creator>
  <cp:keywords/>
  <dc:description/>
  <cp:lastModifiedBy>Sriram Melkote</cp:lastModifiedBy>
  <cp:revision>488</cp:revision>
  <cp:lastPrinted>2020-06-08T10:21:00Z</cp:lastPrinted>
  <dcterms:created xsi:type="dcterms:W3CDTF">2019-03-05T06:06:00Z</dcterms:created>
  <dcterms:modified xsi:type="dcterms:W3CDTF">2020-09-18T12:06:00Z</dcterms:modified>
</cp:coreProperties>
</file>